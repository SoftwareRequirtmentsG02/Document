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3FFBE" w14:textId="77777777" w:rsidR="00E827B8" w:rsidRDefault="00E827B8" w:rsidP="00E827B8">
      <w:pPr>
        <w:jc w:val="center"/>
        <w:rPr>
          <w:sz w:val="48"/>
          <w:szCs w:val="48"/>
        </w:rPr>
      </w:pPr>
      <w:r>
        <w:rPr>
          <w:rFonts w:hint="eastAsia"/>
          <w:noProof/>
          <w:sz w:val="32"/>
          <w:szCs w:val="32"/>
        </w:rPr>
        <w:drawing>
          <wp:inline distT="0" distB="0" distL="0" distR="0" wp14:anchorId="0BFFC844" wp14:editId="6EB296AB">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FB6EB00" w14:textId="77777777" w:rsidR="00E827B8" w:rsidRDefault="00E827B8" w:rsidP="00E827B8">
      <w:pPr>
        <w:jc w:val="center"/>
        <w:rPr>
          <w:sz w:val="48"/>
          <w:szCs w:val="48"/>
        </w:rPr>
      </w:pPr>
    </w:p>
    <w:p w14:paraId="17622F37" w14:textId="77777777" w:rsidR="00E827B8" w:rsidRDefault="00E827B8" w:rsidP="00E827B8">
      <w:pPr>
        <w:jc w:val="center"/>
        <w:rPr>
          <w:sz w:val="48"/>
          <w:szCs w:val="48"/>
        </w:rPr>
      </w:pPr>
      <w:r>
        <w:rPr>
          <w:rFonts w:hint="eastAsia"/>
          <w:noProof/>
          <w:sz w:val="48"/>
          <w:szCs w:val="48"/>
        </w:rPr>
        <w:drawing>
          <wp:inline distT="0" distB="0" distL="0" distR="0" wp14:anchorId="544B0047" wp14:editId="5C567BD5">
            <wp:extent cx="241935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8">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2CBA0266" w14:textId="77777777" w:rsidR="00E827B8" w:rsidRDefault="00E827B8" w:rsidP="00E827B8">
      <w:pPr>
        <w:jc w:val="center"/>
        <w:rPr>
          <w:sz w:val="48"/>
          <w:szCs w:val="48"/>
        </w:rPr>
      </w:pPr>
    </w:p>
    <w:p w14:paraId="76FAC1BB" w14:textId="77777777" w:rsidR="00E827B8" w:rsidRDefault="00E827B8" w:rsidP="00E827B8">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0CE70DBF" w14:textId="77777777" w:rsidR="00E827B8" w:rsidRDefault="00E827B8" w:rsidP="00E827B8">
      <w:pPr>
        <w:jc w:val="center"/>
        <w:rPr>
          <w:sz w:val="48"/>
          <w:szCs w:val="48"/>
        </w:rPr>
      </w:pPr>
    </w:p>
    <w:p w14:paraId="17071C59" w14:textId="4CDD3990" w:rsidR="00E827B8" w:rsidRDefault="00E827B8" w:rsidP="00E827B8">
      <w:pPr>
        <w:jc w:val="center"/>
        <w:rPr>
          <w:sz w:val="48"/>
          <w:szCs w:val="48"/>
        </w:rPr>
      </w:pPr>
      <w:r>
        <w:rPr>
          <w:rFonts w:hint="eastAsia"/>
          <w:sz w:val="48"/>
          <w:szCs w:val="48"/>
        </w:rPr>
        <w:t>安装部署计划</w:t>
      </w:r>
    </w:p>
    <w:p w14:paraId="06D75282" w14:textId="77777777" w:rsidR="00E827B8" w:rsidRDefault="00E827B8" w:rsidP="00E827B8">
      <w:pPr>
        <w:widowControl/>
        <w:jc w:val="left"/>
        <w:rPr>
          <w:sz w:val="48"/>
          <w:szCs w:val="48"/>
        </w:rPr>
      </w:pPr>
    </w:p>
    <w:p w14:paraId="0D850658" w14:textId="77777777" w:rsidR="00E827B8" w:rsidRDefault="00E827B8" w:rsidP="00E827B8">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E827B8" w:rsidRPr="00050B73" w14:paraId="30CCE2CF" w14:textId="77777777" w:rsidTr="006A2F3C">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43510B86" w14:textId="77777777" w:rsidR="00E827B8" w:rsidRPr="00050B73" w:rsidRDefault="00E827B8" w:rsidP="006A2F3C">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1733FE4E" w14:textId="77777777" w:rsidR="00E827B8" w:rsidRPr="00050B73" w:rsidRDefault="00E827B8" w:rsidP="006A2F3C">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40AFBC05" w14:textId="77777777" w:rsidR="00E827B8" w:rsidRPr="00050B73" w:rsidRDefault="00E827B8" w:rsidP="006A2F3C">
            <w:pPr>
              <w:pStyle w:val="a8"/>
            </w:pPr>
            <w:r>
              <w:rPr>
                <w:rFonts w:hint="eastAsia"/>
              </w:rPr>
              <w:t>PRD</w:t>
            </w:r>
            <w:r>
              <w:t>-201</w:t>
            </w:r>
            <w:r>
              <w:rPr>
                <w:rFonts w:hint="eastAsia"/>
              </w:rPr>
              <w:t>8</w:t>
            </w:r>
            <w:r>
              <w:t>-G</w:t>
            </w:r>
            <w:r>
              <w:rPr>
                <w:rFonts w:hint="eastAsia"/>
              </w:rPr>
              <w:t>02</w:t>
            </w:r>
          </w:p>
        </w:tc>
      </w:tr>
      <w:tr w:rsidR="00E827B8" w:rsidRPr="00050B73" w14:paraId="35226CD5" w14:textId="77777777" w:rsidTr="006A2F3C">
        <w:trPr>
          <w:trHeight w:val="309"/>
        </w:trPr>
        <w:tc>
          <w:tcPr>
            <w:tcW w:w="2720" w:type="dxa"/>
            <w:tcBorders>
              <w:top w:val="nil"/>
              <w:left w:val="single" w:sz="8" w:space="0" w:color="auto"/>
              <w:bottom w:val="nil"/>
              <w:right w:val="single" w:sz="8" w:space="0" w:color="auto"/>
            </w:tcBorders>
            <w:shd w:val="clear" w:color="auto" w:fill="auto"/>
            <w:vAlign w:val="bottom"/>
          </w:tcPr>
          <w:p w14:paraId="3F25F49E" w14:textId="77777777" w:rsidR="00E827B8" w:rsidRPr="00050B73" w:rsidRDefault="00E827B8" w:rsidP="006A2F3C">
            <w:pPr>
              <w:pStyle w:val="a8"/>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2E262DF0" w14:textId="77777777" w:rsidR="00E827B8" w:rsidRPr="00050B73" w:rsidRDefault="00E827B8" w:rsidP="006A2F3C">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09BD102E" w14:textId="77777777" w:rsidR="00E827B8" w:rsidRPr="00050B73" w:rsidRDefault="00E827B8" w:rsidP="006A2F3C">
            <w:pPr>
              <w:pStyle w:val="a8"/>
            </w:pPr>
            <w:r>
              <w:t>0</w:t>
            </w:r>
            <w:r>
              <w:rPr>
                <w:rFonts w:hint="eastAsia"/>
              </w:rPr>
              <w:t>.</w:t>
            </w:r>
            <w:r>
              <w:t>1</w:t>
            </w:r>
            <w:r>
              <w:rPr>
                <w:rFonts w:hint="eastAsia"/>
              </w:rPr>
              <w:t>.0</w:t>
            </w:r>
          </w:p>
        </w:tc>
      </w:tr>
      <w:tr w:rsidR="00E827B8" w:rsidRPr="00050B73" w14:paraId="5C1DDDA4" w14:textId="77777777" w:rsidTr="006A2F3C">
        <w:trPr>
          <w:trHeight w:val="303"/>
        </w:trPr>
        <w:tc>
          <w:tcPr>
            <w:tcW w:w="2720" w:type="dxa"/>
            <w:tcBorders>
              <w:top w:val="nil"/>
              <w:left w:val="single" w:sz="8" w:space="0" w:color="auto"/>
              <w:bottom w:val="nil"/>
              <w:right w:val="single" w:sz="8" w:space="0" w:color="auto"/>
            </w:tcBorders>
            <w:shd w:val="clear" w:color="auto" w:fill="auto"/>
            <w:vAlign w:val="bottom"/>
          </w:tcPr>
          <w:p w14:paraId="04B60318" w14:textId="23EB4930" w:rsidR="00E827B8" w:rsidRPr="00050B73" w:rsidRDefault="00E827B8" w:rsidP="006A2F3C">
            <w:pPr>
              <w:pStyle w:val="a8"/>
            </w:pPr>
            <w:r w:rsidRPr="00050B73">
              <w:rPr>
                <w:rFonts w:hint="eastAsia"/>
              </w:rPr>
              <w:t xml:space="preserve">   [</w:t>
            </w:r>
            <w:r w:rsidR="00756CB2">
              <w:rPr>
                <w:rFonts w:hint="eastAsia"/>
              </w:rPr>
              <w:t xml:space="preserve"> </w:t>
            </w:r>
            <w:r w:rsidR="00756CB2">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55A16FC8" w14:textId="77777777" w:rsidR="00E827B8" w:rsidRPr="00050B73" w:rsidRDefault="00E827B8" w:rsidP="006A2F3C">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2D4A311C" w14:textId="77777777" w:rsidR="00E827B8" w:rsidRPr="00050B73" w:rsidRDefault="00E827B8" w:rsidP="006A2F3C">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124AD6C4" w14:textId="77777777" w:rsidR="00E827B8" w:rsidRPr="00050B73" w:rsidRDefault="00E827B8" w:rsidP="006A2F3C">
            <w:pPr>
              <w:pStyle w:val="a8"/>
            </w:pPr>
            <w:r>
              <w:rPr>
                <w:rFonts w:hint="eastAsia"/>
              </w:rPr>
              <w:t>刘雨霏、刘晓倩、杨智麟、胡方正、张光程</w:t>
            </w:r>
          </w:p>
        </w:tc>
      </w:tr>
      <w:tr w:rsidR="00E827B8" w:rsidRPr="00050B73" w14:paraId="0B13450E" w14:textId="77777777" w:rsidTr="006A2F3C">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00CCBE83" w14:textId="2884041F" w:rsidR="00E827B8" w:rsidRPr="00050B73" w:rsidRDefault="00E827B8" w:rsidP="006A2F3C">
            <w:pPr>
              <w:pStyle w:val="a8"/>
            </w:pPr>
            <w:r>
              <w:rPr>
                <w:rFonts w:hint="eastAsia"/>
              </w:rPr>
              <w:t xml:space="preserve">   [</w:t>
            </w:r>
            <w:r w:rsidR="00756CB2" w:rsidRPr="00F226B2">
              <w:rPr>
                <w:rFonts w:hint="eastAsia"/>
              </w:rPr>
              <w:t>√</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49B56A93" w14:textId="77777777" w:rsidR="00E827B8" w:rsidRPr="00050B73" w:rsidRDefault="00E827B8" w:rsidP="006A2F3C">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4FC67214" w14:textId="77777777" w:rsidR="00E827B8" w:rsidRPr="00050B73" w:rsidRDefault="00E827B8" w:rsidP="006A2F3C">
            <w:pPr>
              <w:pStyle w:val="a8"/>
            </w:pPr>
            <w:r w:rsidRPr="00050B73">
              <w:t>201</w:t>
            </w:r>
            <w:r>
              <w:t>9-01</w:t>
            </w:r>
            <w:r>
              <w:rPr>
                <w:rFonts w:hint="eastAsia"/>
              </w:rPr>
              <w:t>-</w:t>
            </w:r>
            <w:r>
              <w:t>08</w:t>
            </w:r>
          </w:p>
        </w:tc>
      </w:tr>
    </w:tbl>
    <w:p w14:paraId="7D4CF11D" w14:textId="77777777" w:rsidR="00E827B8" w:rsidRDefault="00E827B8" w:rsidP="00E827B8">
      <w:pPr>
        <w:widowControl/>
        <w:jc w:val="left"/>
        <w:rPr>
          <w:sz w:val="48"/>
          <w:szCs w:val="48"/>
        </w:rPr>
      </w:pPr>
      <w:r>
        <w:rPr>
          <w:sz w:val="48"/>
          <w:szCs w:val="48"/>
        </w:rPr>
        <w:br w:type="page"/>
      </w:r>
    </w:p>
    <w:p w14:paraId="0BCAED3C" w14:textId="77777777" w:rsidR="00E827B8" w:rsidRPr="008A517F" w:rsidRDefault="00E827B8" w:rsidP="00E827B8">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E827B8" w14:paraId="3E64E34A" w14:textId="77777777" w:rsidTr="006A2F3C">
        <w:tc>
          <w:tcPr>
            <w:tcW w:w="1494" w:type="dxa"/>
          </w:tcPr>
          <w:p w14:paraId="02FBC87A" w14:textId="77777777" w:rsidR="00E827B8" w:rsidRPr="00E6680C" w:rsidRDefault="00E827B8" w:rsidP="006A2F3C">
            <w:r w:rsidRPr="00E6680C">
              <w:t>版本</w:t>
            </w:r>
            <w:r w:rsidRPr="00E6680C">
              <w:rPr>
                <w:rFonts w:hint="eastAsia"/>
              </w:rPr>
              <w:t>/</w:t>
            </w:r>
            <w:r w:rsidRPr="00E6680C">
              <w:rPr>
                <w:rFonts w:hint="eastAsia"/>
              </w:rPr>
              <w:t>状态</w:t>
            </w:r>
          </w:p>
        </w:tc>
        <w:tc>
          <w:tcPr>
            <w:tcW w:w="2656" w:type="dxa"/>
          </w:tcPr>
          <w:p w14:paraId="1046B435" w14:textId="77777777" w:rsidR="00E827B8" w:rsidRPr="00E6680C" w:rsidRDefault="00E827B8" w:rsidP="006A2F3C">
            <w:r w:rsidRPr="00E6680C">
              <w:t>参与者</w:t>
            </w:r>
          </w:p>
        </w:tc>
        <w:tc>
          <w:tcPr>
            <w:tcW w:w="1488" w:type="dxa"/>
          </w:tcPr>
          <w:p w14:paraId="037C1E77" w14:textId="77777777" w:rsidR="00E827B8" w:rsidRPr="00E6680C" w:rsidRDefault="00E827B8" w:rsidP="006A2F3C">
            <w:r w:rsidRPr="00E6680C">
              <w:t>起止日期</w:t>
            </w:r>
          </w:p>
        </w:tc>
        <w:tc>
          <w:tcPr>
            <w:tcW w:w="2658" w:type="dxa"/>
          </w:tcPr>
          <w:p w14:paraId="4BA9711B" w14:textId="77777777" w:rsidR="00E827B8" w:rsidRPr="00E6680C" w:rsidRDefault="00E827B8" w:rsidP="006A2F3C">
            <w:r w:rsidRPr="00E6680C">
              <w:t>备注</w:t>
            </w:r>
          </w:p>
        </w:tc>
      </w:tr>
      <w:tr w:rsidR="00E827B8" w14:paraId="5BF2ECDD" w14:textId="77777777" w:rsidTr="006A2F3C">
        <w:tc>
          <w:tcPr>
            <w:tcW w:w="1494" w:type="dxa"/>
          </w:tcPr>
          <w:p w14:paraId="3F70567D" w14:textId="77777777" w:rsidR="00E827B8" w:rsidRDefault="00E827B8" w:rsidP="006A2F3C">
            <w:r>
              <w:rPr>
                <w:rFonts w:hint="eastAsia"/>
              </w:rPr>
              <w:t>0.1.0</w:t>
            </w:r>
          </w:p>
        </w:tc>
        <w:tc>
          <w:tcPr>
            <w:tcW w:w="2656" w:type="dxa"/>
          </w:tcPr>
          <w:p w14:paraId="53B2D39F" w14:textId="77777777" w:rsidR="00E827B8" w:rsidRDefault="00E827B8" w:rsidP="006A2F3C">
            <w:r>
              <w:rPr>
                <w:rFonts w:hint="eastAsia"/>
              </w:rPr>
              <w:t>刘雨霏、刘晓倩、杨智麟、胡方正、张光程</w:t>
            </w:r>
          </w:p>
        </w:tc>
        <w:tc>
          <w:tcPr>
            <w:tcW w:w="1488" w:type="dxa"/>
          </w:tcPr>
          <w:p w14:paraId="0E6D6F47" w14:textId="77777777" w:rsidR="00E827B8" w:rsidRDefault="00E827B8" w:rsidP="006A2F3C">
            <w:r>
              <w:rPr>
                <w:rFonts w:hint="eastAsia"/>
              </w:rPr>
              <w:t>201</w:t>
            </w:r>
            <w:r>
              <w:t>9</w:t>
            </w:r>
            <w:r>
              <w:rPr>
                <w:rFonts w:hint="eastAsia"/>
              </w:rPr>
              <w:t>-</w:t>
            </w:r>
            <w:r>
              <w:t>01</w:t>
            </w:r>
            <w:r>
              <w:rPr>
                <w:rFonts w:hint="eastAsia"/>
              </w:rPr>
              <w:t>-</w:t>
            </w:r>
            <w:r>
              <w:t>08</w:t>
            </w:r>
            <w:r>
              <w:rPr>
                <w:rFonts w:hint="eastAsia"/>
              </w:rPr>
              <w:t>至</w:t>
            </w:r>
            <w:r>
              <w:rPr>
                <w:rFonts w:hint="eastAsia"/>
              </w:rPr>
              <w:t>201</w:t>
            </w:r>
            <w:r>
              <w:t>9</w:t>
            </w:r>
            <w:r>
              <w:rPr>
                <w:rFonts w:hint="eastAsia"/>
              </w:rPr>
              <w:t>-</w:t>
            </w:r>
            <w:r>
              <w:t>01</w:t>
            </w:r>
            <w:r>
              <w:rPr>
                <w:rFonts w:hint="eastAsia"/>
              </w:rPr>
              <w:t>-</w:t>
            </w:r>
            <w:r>
              <w:t>15</w:t>
            </w:r>
          </w:p>
        </w:tc>
        <w:tc>
          <w:tcPr>
            <w:tcW w:w="2658" w:type="dxa"/>
          </w:tcPr>
          <w:p w14:paraId="1752BB94" w14:textId="65ABBCF8" w:rsidR="00E827B8" w:rsidRDefault="00E827B8" w:rsidP="006A2F3C">
            <w:r>
              <w:t>对</w:t>
            </w:r>
            <w:r>
              <w:rPr>
                <w:rFonts w:hint="eastAsia"/>
              </w:rPr>
              <w:t>系统的安装和部署做出计划</w:t>
            </w:r>
          </w:p>
        </w:tc>
      </w:tr>
    </w:tbl>
    <w:p w14:paraId="1175BACC" w14:textId="77777777" w:rsidR="00E827B8" w:rsidRPr="00DC3428" w:rsidRDefault="00E827B8" w:rsidP="00E827B8">
      <w:pPr>
        <w:widowControl/>
        <w:jc w:val="left"/>
      </w:pPr>
    </w:p>
    <w:p w14:paraId="6C8BD5C9" w14:textId="77777777" w:rsidR="00E827B8" w:rsidRDefault="00E827B8" w:rsidP="00E827B8">
      <w:pPr>
        <w:widowControl/>
        <w:jc w:val="left"/>
      </w:pPr>
      <w:r>
        <w:br w:type="page"/>
      </w:r>
    </w:p>
    <w:p w14:paraId="4B956A44" w14:textId="77777777" w:rsidR="00E827B8" w:rsidRPr="002C6CA6" w:rsidRDefault="00E827B8" w:rsidP="00E827B8">
      <w:pPr>
        <w:widowControl/>
        <w:jc w:val="left"/>
        <w:rPr>
          <w:sz w:val="48"/>
          <w:szCs w:val="48"/>
        </w:rPr>
      </w:pPr>
      <w:r w:rsidRPr="00E6680C">
        <w:rPr>
          <w:color w:val="8496B0" w:themeColor="text2" w:themeTint="99"/>
          <w:sz w:val="30"/>
          <w:szCs w:val="30"/>
          <w:lang w:val="zh-CN"/>
        </w:rPr>
        <w:lastRenderedPageBreak/>
        <w:t>目录</w:t>
      </w:r>
    </w:p>
    <w:p w14:paraId="214604E3" w14:textId="7F05B3A6" w:rsidR="00D53608" w:rsidRDefault="00E827B8">
      <w:pPr>
        <w:pStyle w:val="11"/>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5173004" w:history="1">
        <w:r w:rsidR="00D53608" w:rsidRPr="001F647C">
          <w:rPr>
            <w:rStyle w:val="a9"/>
            <w:noProof/>
          </w:rPr>
          <w:t>1</w:t>
        </w:r>
        <w:r w:rsidR="00D53608">
          <w:rPr>
            <w:rFonts w:asciiTheme="minorHAnsi" w:eastAsiaTheme="minorEastAsia" w:hAnsiTheme="minorHAnsi" w:cstheme="minorBidi"/>
            <w:noProof/>
            <w:szCs w:val="22"/>
          </w:rPr>
          <w:tab/>
        </w:r>
        <w:r w:rsidR="00D53608" w:rsidRPr="001F647C">
          <w:rPr>
            <w:rStyle w:val="a9"/>
            <w:noProof/>
          </w:rPr>
          <w:t>引言</w:t>
        </w:r>
        <w:r w:rsidR="00D53608">
          <w:rPr>
            <w:noProof/>
            <w:webHidden/>
          </w:rPr>
          <w:tab/>
        </w:r>
        <w:r w:rsidR="00D53608">
          <w:rPr>
            <w:noProof/>
            <w:webHidden/>
          </w:rPr>
          <w:fldChar w:fldCharType="begin"/>
        </w:r>
        <w:r w:rsidR="00D53608">
          <w:rPr>
            <w:noProof/>
            <w:webHidden/>
          </w:rPr>
          <w:instrText xml:space="preserve"> PAGEREF _Toc535173004 \h </w:instrText>
        </w:r>
        <w:r w:rsidR="00D53608">
          <w:rPr>
            <w:noProof/>
            <w:webHidden/>
          </w:rPr>
        </w:r>
        <w:r w:rsidR="00D53608">
          <w:rPr>
            <w:noProof/>
            <w:webHidden/>
          </w:rPr>
          <w:fldChar w:fldCharType="separate"/>
        </w:r>
        <w:r w:rsidR="00D53608">
          <w:rPr>
            <w:noProof/>
            <w:webHidden/>
          </w:rPr>
          <w:t>4</w:t>
        </w:r>
        <w:r w:rsidR="00D53608">
          <w:rPr>
            <w:noProof/>
            <w:webHidden/>
          </w:rPr>
          <w:fldChar w:fldCharType="end"/>
        </w:r>
      </w:hyperlink>
    </w:p>
    <w:p w14:paraId="1636469E" w14:textId="258AE455" w:rsidR="00D53608" w:rsidRDefault="00D53608">
      <w:pPr>
        <w:pStyle w:val="21"/>
        <w:tabs>
          <w:tab w:val="left" w:pos="1050"/>
        </w:tabs>
        <w:rPr>
          <w:rFonts w:asciiTheme="minorHAnsi" w:eastAsiaTheme="minorEastAsia" w:hAnsiTheme="minorHAnsi" w:cstheme="minorBidi"/>
          <w:color w:val="auto"/>
          <w:szCs w:val="22"/>
        </w:rPr>
      </w:pPr>
      <w:hyperlink w:anchor="_Toc535173005" w:history="1">
        <w:r w:rsidRPr="001F647C">
          <w:rPr>
            <w:rStyle w:val="a9"/>
          </w:rPr>
          <w:t>1.1</w:t>
        </w:r>
        <w:r>
          <w:rPr>
            <w:rFonts w:asciiTheme="minorHAnsi" w:eastAsiaTheme="minorEastAsia" w:hAnsiTheme="minorHAnsi" w:cstheme="minorBidi"/>
            <w:color w:val="auto"/>
            <w:szCs w:val="22"/>
          </w:rPr>
          <w:tab/>
        </w:r>
        <w:r w:rsidRPr="001F647C">
          <w:rPr>
            <w:rStyle w:val="a9"/>
          </w:rPr>
          <w:t>编写目的</w:t>
        </w:r>
        <w:bookmarkStart w:id="0" w:name="_GoBack"/>
        <w:bookmarkEnd w:id="0"/>
        <w:r>
          <w:rPr>
            <w:webHidden/>
          </w:rPr>
          <w:tab/>
        </w:r>
        <w:r>
          <w:rPr>
            <w:webHidden/>
          </w:rPr>
          <w:fldChar w:fldCharType="begin"/>
        </w:r>
        <w:r>
          <w:rPr>
            <w:webHidden/>
          </w:rPr>
          <w:instrText xml:space="preserve"> PAGEREF _Toc535173005 \h </w:instrText>
        </w:r>
        <w:r>
          <w:rPr>
            <w:webHidden/>
          </w:rPr>
        </w:r>
        <w:r>
          <w:rPr>
            <w:webHidden/>
          </w:rPr>
          <w:fldChar w:fldCharType="separate"/>
        </w:r>
        <w:r>
          <w:rPr>
            <w:webHidden/>
          </w:rPr>
          <w:t>4</w:t>
        </w:r>
        <w:r>
          <w:rPr>
            <w:webHidden/>
          </w:rPr>
          <w:fldChar w:fldCharType="end"/>
        </w:r>
      </w:hyperlink>
    </w:p>
    <w:p w14:paraId="3B3FE02F" w14:textId="4A719AD1" w:rsidR="00D53608" w:rsidRDefault="00D53608">
      <w:pPr>
        <w:pStyle w:val="21"/>
        <w:tabs>
          <w:tab w:val="left" w:pos="1050"/>
        </w:tabs>
        <w:rPr>
          <w:rFonts w:asciiTheme="minorHAnsi" w:eastAsiaTheme="minorEastAsia" w:hAnsiTheme="minorHAnsi" w:cstheme="minorBidi"/>
          <w:color w:val="auto"/>
          <w:szCs w:val="22"/>
        </w:rPr>
      </w:pPr>
      <w:hyperlink w:anchor="_Toc535173006" w:history="1">
        <w:r w:rsidRPr="001F647C">
          <w:rPr>
            <w:rStyle w:val="a9"/>
          </w:rPr>
          <w:t>1.2</w:t>
        </w:r>
        <w:r>
          <w:rPr>
            <w:rFonts w:asciiTheme="minorHAnsi" w:eastAsiaTheme="minorEastAsia" w:hAnsiTheme="minorHAnsi" w:cstheme="minorBidi"/>
            <w:color w:val="auto"/>
            <w:szCs w:val="22"/>
          </w:rPr>
          <w:tab/>
        </w:r>
        <w:r w:rsidRPr="001F647C">
          <w:rPr>
            <w:rStyle w:val="a9"/>
          </w:rPr>
          <w:t>背景</w:t>
        </w:r>
        <w:r>
          <w:rPr>
            <w:webHidden/>
          </w:rPr>
          <w:tab/>
        </w:r>
        <w:r>
          <w:rPr>
            <w:webHidden/>
          </w:rPr>
          <w:fldChar w:fldCharType="begin"/>
        </w:r>
        <w:r>
          <w:rPr>
            <w:webHidden/>
          </w:rPr>
          <w:instrText xml:space="preserve"> PAGEREF _Toc535173006 \h </w:instrText>
        </w:r>
        <w:r>
          <w:rPr>
            <w:webHidden/>
          </w:rPr>
        </w:r>
        <w:r>
          <w:rPr>
            <w:webHidden/>
          </w:rPr>
          <w:fldChar w:fldCharType="separate"/>
        </w:r>
        <w:r>
          <w:rPr>
            <w:webHidden/>
          </w:rPr>
          <w:t>4</w:t>
        </w:r>
        <w:r>
          <w:rPr>
            <w:webHidden/>
          </w:rPr>
          <w:fldChar w:fldCharType="end"/>
        </w:r>
      </w:hyperlink>
    </w:p>
    <w:p w14:paraId="1C883B2D" w14:textId="43069385" w:rsidR="00D53608" w:rsidRDefault="00D53608">
      <w:pPr>
        <w:pStyle w:val="31"/>
        <w:tabs>
          <w:tab w:val="left" w:pos="1680"/>
          <w:tab w:val="right" w:leader="dot" w:pos="8296"/>
        </w:tabs>
        <w:rPr>
          <w:rFonts w:asciiTheme="minorHAnsi" w:eastAsiaTheme="minorEastAsia" w:hAnsiTheme="minorHAnsi" w:cstheme="minorBidi"/>
          <w:noProof/>
          <w:szCs w:val="22"/>
        </w:rPr>
      </w:pPr>
      <w:hyperlink w:anchor="_Toc535173007" w:history="1">
        <w:r w:rsidRPr="001F647C">
          <w:rPr>
            <w:rStyle w:val="a9"/>
            <w:noProof/>
          </w:rPr>
          <w:t>1.2.1</w:t>
        </w:r>
        <w:r>
          <w:rPr>
            <w:rFonts w:asciiTheme="minorHAnsi" w:eastAsiaTheme="minorEastAsia" w:hAnsiTheme="minorHAnsi" w:cstheme="minorBidi"/>
            <w:noProof/>
            <w:szCs w:val="22"/>
          </w:rPr>
          <w:tab/>
        </w:r>
        <w:r w:rsidRPr="001F647C">
          <w:rPr>
            <w:rStyle w:val="a9"/>
            <w:noProof/>
          </w:rPr>
          <w:t>项目名称</w:t>
        </w:r>
        <w:r>
          <w:rPr>
            <w:noProof/>
            <w:webHidden/>
          </w:rPr>
          <w:tab/>
        </w:r>
        <w:r>
          <w:rPr>
            <w:noProof/>
            <w:webHidden/>
          </w:rPr>
          <w:fldChar w:fldCharType="begin"/>
        </w:r>
        <w:r>
          <w:rPr>
            <w:noProof/>
            <w:webHidden/>
          </w:rPr>
          <w:instrText xml:space="preserve"> PAGEREF _Toc535173007 \h </w:instrText>
        </w:r>
        <w:r>
          <w:rPr>
            <w:noProof/>
            <w:webHidden/>
          </w:rPr>
        </w:r>
        <w:r>
          <w:rPr>
            <w:noProof/>
            <w:webHidden/>
          </w:rPr>
          <w:fldChar w:fldCharType="separate"/>
        </w:r>
        <w:r>
          <w:rPr>
            <w:noProof/>
            <w:webHidden/>
          </w:rPr>
          <w:t>4</w:t>
        </w:r>
        <w:r>
          <w:rPr>
            <w:noProof/>
            <w:webHidden/>
          </w:rPr>
          <w:fldChar w:fldCharType="end"/>
        </w:r>
      </w:hyperlink>
    </w:p>
    <w:p w14:paraId="3152E77E" w14:textId="29B1A292" w:rsidR="00D53608" w:rsidRDefault="00D53608">
      <w:pPr>
        <w:pStyle w:val="31"/>
        <w:tabs>
          <w:tab w:val="left" w:pos="1680"/>
          <w:tab w:val="right" w:leader="dot" w:pos="8296"/>
        </w:tabs>
        <w:rPr>
          <w:rFonts w:asciiTheme="minorHAnsi" w:eastAsiaTheme="minorEastAsia" w:hAnsiTheme="minorHAnsi" w:cstheme="minorBidi"/>
          <w:noProof/>
          <w:szCs w:val="22"/>
        </w:rPr>
      </w:pPr>
      <w:hyperlink w:anchor="_Toc535173008" w:history="1">
        <w:r w:rsidRPr="001F647C">
          <w:rPr>
            <w:rStyle w:val="a9"/>
            <w:noProof/>
          </w:rPr>
          <w:t>1.2.2</w:t>
        </w:r>
        <w:r>
          <w:rPr>
            <w:rFonts w:asciiTheme="minorHAnsi" w:eastAsiaTheme="minorEastAsia" w:hAnsiTheme="minorHAnsi" w:cstheme="minorBidi"/>
            <w:noProof/>
            <w:szCs w:val="22"/>
          </w:rPr>
          <w:tab/>
        </w:r>
        <w:r w:rsidRPr="001F647C">
          <w:rPr>
            <w:rStyle w:val="a9"/>
            <w:noProof/>
          </w:rPr>
          <w:t>项目的提出者</w:t>
        </w:r>
        <w:r>
          <w:rPr>
            <w:noProof/>
            <w:webHidden/>
          </w:rPr>
          <w:tab/>
        </w:r>
        <w:r>
          <w:rPr>
            <w:noProof/>
            <w:webHidden/>
          </w:rPr>
          <w:fldChar w:fldCharType="begin"/>
        </w:r>
        <w:r>
          <w:rPr>
            <w:noProof/>
            <w:webHidden/>
          </w:rPr>
          <w:instrText xml:space="preserve"> PAGEREF _Toc535173008 \h </w:instrText>
        </w:r>
        <w:r>
          <w:rPr>
            <w:noProof/>
            <w:webHidden/>
          </w:rPr>
        </w:r>
        <w:r>
          <w:rPr>
            <w:noProof/>
            <w:webHidden/>
          </w:rPr>
          <w:fldChar w:fldCharType="separate"/>
        </w:r>
        <w:r>
          <w:rPr>
            <w:noProof/>
            <w:webHidden/>
          </w:rPr>
          <w:t>4</w:t>
        </w:r>
        <w:r>
          <w:rPr>
            <w:noProof/>
            <w:webHidden/>
          </w:rPr>
          <w:fldChar w:fldCharType="end"/>
        </w:r>
      </w:hyperlink>
    </w:p>
    <w:p w14:paraId="5487A4D0" w14:textId="48E8C29B" w:rsidR="00D53608" w:rsidRDefault="00D53608">
      <w:pPr>
        <w:pStyle w:val="31"/>
        <w:tabs>
          <w:tab w:val="left" w:pos="1680"/>
          <w:tab w:val="right" w:leader="dot" w:pos="8296"/>
        </w:tabs>
        <w:rPr>
          <w:rFonts w:asciiTheme="minorHAnsi" w:eastAsiaTheme="minorEastAsia" w:hAnsiTheme="minorHAnsi" w:cstheme="minorBidi"/>
          <w:noProof/>
          <w:szCs w:val="22"/>
        </w:rPr>
      </w:pPr>
      <w:hyperlink w:anchor="_Toc535173009" w:history="1">
        <w:r w:rsidRPr="001F647C">
          <w:rPr>
            <w:rStyle w:val="a9"/>
            <w:noProof/>
          </w:rPr>
          <w:t>1.2.3</w:t>
        </w:r>
        <w:r>
          <w:rPr>
            <w:rFonts w:asciiTheme="minorHAnsi" w:eastAsiaTheme="minorEastAsia" w:hAnsiTheme="minorHAnsi" w:cstheme="minorBidi"/>
            <w:noProof/>
            <w:szCs w:val="22"/>
          </w:rPr>
          <w:tab/>
        </w:r>
        <w:r w:rsidRPr="001F647C">
          <w:rPr>
            <w:rStyle w:val="a9"/>
            <w:noProof/>
          </w:rPr>
          <w:t>项目主要承担小组</w:t>
        </w:r>
        <w:r>
          <w:rPr>
            <w:noProof/>
            <w:webHidden/>
          </w:rPr>
          <w:tab/>
        </w:r>
        <w:r>
          <w:rPr>
            <w:noProof/>
            <w:webHidden/>
          </w:rPr>
          <w:fldChar w:fldCharType="begin"/>
        </w:r>
        <w:r>
          <w:rPr>
            <w:noProof/>
            <w:webHidden/>
          </w:rPr>
          <w:instrText xml:space="preserve"> PAGEREF _Toc535173009 \h </w:instrText>
        </w:r>
        <w:r>
          <w:rPr>
            <w:noProof/>
            <w:webHidden/>
          </w:rPr>
        </w:r>
        <w:r>
          <w:rPr>
            <w:noProof/>
            <w:webHidden/>
          </w:rPr>
          <w:fldChar w:fldCharType="separate"/>
        </w:r>
        <w:r>
          <w:rPr>
            <w:noProof/>
            <w:webHidden/>
          </w:rPr>
          <w:t>4</w:t>
        </w:r>
        <w:r>
          <w:rPr>
            <w:noProof/>
            <w:webHidden/>
          </w:rPr>
          <w:fldChar w:fldCharType="end"/>
        </w:r>
      </w:hyperlink>
    </w:p>
    <w:p w14:paraId="72CAA9CF" w14:textId="501D5175" w:rsidR="00D53608" w:rsidRDefault="00D53608">
      <w:pPr>
        <w:pStyle w:val="31"/>
        <w:tabs>
          <w:tab w:val="left" w:pos="1680"/>
          <w:tab w:val="right" w:leader="dot" w:pos="8296"/>
        </w:tabs>
        <w:rPr>
          <w:rFonts w:asciiTheme="minorHAnsi" w:eastAsiaTheme="minorEastAsia" w:hAnsiTheme="minorHAnsi" w:cstheme="minorBidi"/>
          <w:noProof/>
          <w:szCs w:val="22"/>
        </w:rPr>
      </w:pPr>
      <w:hyperlink w:anchor="_Toc535173010" w:history="1">
        <w:r w:rsidRPr="001F647C">
          <w:rPr>
            <w:rStyle w:val="a9"/>
            <w:noProof/>
          </w:rPr>
          <w:t>1.2.4</w:t>
        </w:r>
        <w:r>
          <w:rPr>
            <w:rFonts w:asciiTheme="minorHAnsi" w:eastAsiaTheme="minorEastAsia" w:hAnsiTheme="minorHAnsi" w:cstheme="minorBidi"/>
            <w:noProof/>
            <w:szCs w:val="22"/>
          </w:rPr>
          <w:tab/>
        </w:r>
        <w:r w:rsidRPr="001F647C">
          <w:rPr>
            <w:rStyle w:val="a9"/>
            <w:noProof/>
          </w:rPr>
          <w:t>项目的用户</w:t>
        </w:r>
        <w:r>
          <w:rPr>
            <w:noProof/>
            <w:webHidden/>
          </w:rPr>
          <w:tab/>
        </w:r>
        <w:r>
          <w:rPr>
            <w:noProof/>
            <w:webHidden/>
          </w:rPr>
          <w:fldChar w:fldCharType="begin"/>
        </w:r>
        <w:r>
          <w:rPr>
            <w:noProof/>
            <w:webHidden/>
          </w:rPr>
          <w:instrText xml:space="preserve"> PAGEREF _Toc535173010 \h </w:instrText>
        </w:r>
        <w:r>
          <w:rPr>
            <w:noProof/>
            <w:webHidden/>
          </w:rPr>
        </w:r>
        <w:r>
          <w:rPr>
            <w:noProof/>
            <w:webHidden/>
          </w:rPr>
          <w:fldChar w:fldCharType="separate"/>
        </w:r>
        <w:r>
          <w:rPr>
            <w:noProof/>
            <w:webHidden/>
          </w:rPr>
          <w:t>4</w:t>
        </w:r>
        <w:r>
          <w:rPr>
            <w:noProof/>
            <w:webHidden/>
          </w:rPr>
          <w:fldChar w:fldCharType="end"/>
        </w:r>
      </w:hyperlink>
    </w:p>
    <w:p w14:paraId="63E159C4" w14:textId="0FDA3AE4" w:rsidR="00D53608" w:rsidRDefault="00D53608">
      <w:pPr>
        <w:pStyle w:val="21"/>
        <w:tabs>
          <w:tab w:val="left" w:pos="1050"/>
        </w:tabs>
        <w:rPr>
          <w:rFonts w:asciiTheme="minorHAnsi" w:eastAsiaTheme="minorEastAsia" w:hAnsiTheme="minorHAnsi" w:cstheme="minorBidi"/>
          <w:color w:val="auto"/>
          <w:szCs w:val="22"/>
        </w:rPr>
      </w:pPr>
      <w:hyperlink w:anchor="_Toc535173011" w:history="1">
        <w:r w:rsidRPr="001F647C">
          <w:rPr>
            <w:rStyle w:val="a9"/>
          </w:rPr>
          <w:t>1.3</w:t>
        </w:r>
        <w:r>
          <w:rPr>
            <w:rFonts w:asciiTheme="minorHAnsi" w:eastAsiaTheme="minorEastAsia" w:hAnsiTheme="minorHAnsi" w:cstheme="minorBidi"/>
            <w:color w:val="auto"/>
            <w:szCs w:val="22"/>
          </w:rPr>
          <w:tab/>
        </w:r>
        <w:r w:rsidRPr="001F647C">
          <w:rPr>
            <w:rStyle w:val="a9"/>
          </w:rPr>
          <w:t>项目模型</w:t>
        </w:r>
        <w:r>
          <w:rPr>
            <w:webHidden/>
          </w:rPr>
          <w:tab/>
        </w:r>
        <w:r>
          <w:rPr>
            <w:webHidden/>
          </w:rPr>
          <w:fldChar w:fldCharType="begin"/>
        </w:r>
        <w:r>
          <w:rPr>
            <w:webHidden/>
          </w:rPr>
          <w:instrText xml:space="preserve"> PAGEREF _Toc535173011 \h </w:instrText>
        </w:r>
        <w:r>
          <w:rPr>
            <w:webHidden/>
          </w:rPr>
        </w:r>
        <w:r>
          <w:rPr>
            <w:webHidden/>
          </w:rPr>
          <w:fldChar w:fldCharType="separate"/>
        </w:r>
        <w:r>
          <w:rPr>
            <w:webHidden/>
          </w:rPr>
          <w:t>4</w:t>
        </w:r>
        <w:r>
          <w:rPr>
            <w:webHidden/>
          </w:rPr>
          <w:fldChar w:fldCharType="end"/>
        </w:r>
      </w:hyperlink>
    </w:p>
    <w:p w14:paraId="573D9FE0" w14:textId="5C8DC4B3" w:rsidR="00D53608" w:rsidRDefault="00D53608">
      <w:pPr>
        <w:pStyle w:val="21"/>
        <w:tabs>
          <w:tab w:val="left" w:pos="1050"/>
        </w:tabs>
        <w:rPr>
          <w:rFonts w:asciiTheme="minorHAnsi" w:eastAsiaTheme="minorEastAsia" w:hAnsiTheme="minorHAnsi" w:cstheme="minorBidi"/>
          <w:color w:val="auto"/>
          <w:szCs w:val="22"/>
        </w:rPr>
      </w:pPr>
      <w:hyperlink w:anchor="_Toc535173012" w:history="1">
        <w:r w:rsidRPr="001F647C">
          <w:rPr>
            <w:rStyle w:val="a9"/>
          </w:rPr>
          <w:t>1.4</w:t>
        </w:r>
        <w:r>
          <w:rPr>
            <w:rFonts w:asciiTheme="minorHAnsi" w:eastAsiaTheme="minorEastAsia" w:hAnsiTheme="minorHAnsi" w:cstheme="minorBidi"/>
            <w:color w:val="auto"/>
            <w:szCs w:val="22"/>
          </w:rPr>
          <w:tab/>
        </w:r>
        <w:r w:rsidRPr="001F647C">
          <w:rPr>
            <w:rStyle w:val="a9"/>
          </w:rPr>
          <w:t>参考资料</w:t>
        </w:r>
        <w:r>
          <w:rPr>
            <w:webHidden/>
          </w:rPr>
          <w:tab/>
        </w:r>
        <w:r>
          <w:rPr>
            <w:webHidden/>
          </w:rPr>
          <w:fldChar w:fldCharType="begin"/>
        </w:r>
        <w:r>
          <w:rPr>
            <w:webHidden/>
          </w:rPr>
          <w:instrText xml:space="preserve"> PAGEREF _Toc535173012 \h </w:instrText>
        </w:r>
        <w:r>
          <w:rPr>
            <w:webHidden/>
          </w:rPr>
        </w:r>
        <w:r>
          <w:rPr>
            <w:webHidden/>
          </w:rPr>
          <w:fldChar w:fldCharType="separate"/>
        </w:r>
        <w:r>
          <w:rPr>
            <w:webHidden/>
          </w:rPr>
          <w:t>4</w:t>
        </w:r>
        <w:r>
          <w:rPr>
            <w:webHidden/>
          </w:rPr>
          <w:fldChar w:fldCharType="end"/>
        </w:r>
      </w:hyperlink>
    </w:p>
    <w:p w14:paraId="722B2EE3" w14:textId="77B18804" w:rsidR="00D53608" w:rsidRDefault="00D53608">
      <w:pPr>
        <w:pStyle w:val="21"/>
        <w:tabs>
          <w:tab w:val="left" w:pos="1050"/>
        </w:tabs>
        <w:rPr>
          <w:rFonts w:asciiTheme="minorHAnsi" w:eastAsiaTheme="minorEastAsia" w:hAnsiTheme="minorHAnsi" w:cstheme="minorBidi"/>
          <w:color w:val="auto"/>
          <w:szCs w:val="22"/>
        </w:rPr>
      </w:pPr>
      <w:hyperlink w:anchor="_Toc535173013" w:history="1">
        <w:r w:rsidRPr="001F647C">
          <w:rPr>
            <w:rStyle w:val="a9"/>
          </w:rPr>
          <w:t>1.5</w:t>
        </w:r>
        <w:r>
          <w:rPr>
            <w:rFonts w:asciiTheme="minorHAnsi" w:eastAsiaTheme="minorEastAsia" w:hAnsiTheme="minorHAnsi" w:cstheme="minorBidi"/>
            <w:color w:val="auto"/>
            <w:szCs w:val="22"/>
          </w:rPr>
          <w:tab/>
        </w:r>
        <w:r w:rsidRPr="001F647C">
          <w:rPr>
            <w:rStyle w:val="a9"/>
          </w:rPr>
          <w:t>定义和缩略语</w:t>
        </w:r>
        <w:r>
          <w:rPr>
            <w:webHidden/>
          </w:rPr>
          <w:tab/>
        </w:r>
        <w:r>
          <w:rPr>
            <w:webHidden/>
          </w:rPr>
          <w:fldChar w:fldCharType="begin"/>
        </w:r>
        <w:r>
          <w:rPr>
            <w:webHidden/>
          </w:rPr>
          <w:instrText xml:space="preserve"> PAGEREF _Toc535173013 \h </w:instrText>
        </w:r>
        <w:r>
          <w:rPr>
            <w:webHidden/>
          </w:rPr>
        </w:r>
        <w:r>
          <w:rPr>
            <w:webHidden/>
          </w:rPr>
          <w:fldChar w:fldCharType="separate"/>
        </w:r>
        <w:r>
          <w:rPr>
            <w:webHidden/>
          </w:rPr>
          <w:t>5</w:t>
        </w:r>
        <w:r>
          <w:rPr>
            <w:webHidden/>
          </w:rPr>
          <w:fldChar w:fldCharType="end"/>
        </w:r>
      </w:hyperlink>
    </w:p>
    <w:p w14:paraId="7DB2A47C" w14:textId="57337B0C" w:rsidR="00D53608" w:rsidRDefault="00D53608">
      <w:pPr>
        <w:pStyle w:val="11"/>
        <w:tabs>
          <w:tab w:val="left" w:pos="420"/>
          <w:tab w:val="right" w:leader="dot" w:pos="8296"/>
        </w:tabs>
        <w:rPr>
          <w:rFonts w:asciiTheme="minorHAnsi" w:eastAsiaTheme="minorEastAsia" w:hAnsiTheme="minorHAnsi" w:cstheme="minorBidi"/>
          <w:noProof/>
          <w:szCs w:val="22"/>
        </w:rPr>
      </w:pPr>
      <w:hyperlink w:anchor="_Toc535173014" w:history="1">
        <w:r w:rsidRPr="001F647C">
          <w:rPr>
            <w:rStyle w:val="a9"/>
            <w:noProof/>
          </w:rPr>
          <w:t>2</w:t>
        </w:r>
        <w:r>
          <w:rPr>
            <w:rFonts w:asciiTheme="minorHAnsi" w:eastAsiaTheme="minorEastAsia" w:hAnsiTheme="minorHAnsi" w:cstheme="minorBidi"/>
            <w:noProof/>
            <w:szCs w:val="22"/>
          </w:rPr>
          <w:tab/>
        </w:r>
        <w:r w:rsidRPr="001F647C">
          <w:rPr>
            <w:rStyle w:val="a9"/>
            <w:noProof/>
          </w:rPr>
          <w:t>项目描述</w:t>
        </w:r>
        <w:r>
          <w:rPr>
            <w:noProof/>
            <w:webHidden/>
          </w:rPr>
          <w:tab/>
        </w:r>
        <w:r>
          <w:rPr>
            <w:noProof/>
            <w:webHidden/>
          </w:rPr>
          <w:fldChar w:fldCharType="begin"/>
        </w:r>
        <w:r>
          <w:rPr>
            <w:noProof/>
            <w:webHidden/>
          </w:rPr>
          <w:instrText xml:space="preserve"> PAGEREF _Toc535173014 \h </w:instrText>
        </w:r>
        <w:r>
          <w:rPr>
            <w:noProof/>
            <w:webHidden/>
          </w:rPr>
        </w:r>
        <w:r>
          <w:rPr>
            <w:noProof/>
            <w:webHidden/>
          </w:rPr>
          <w:fldChar w:fldCharType="separate"/>
        </w:r>
        <w:r>
          <w:rPr>
            <w:noProof/>
            <w:webHidden/>
          </w:rPr>
          <w:t>5</w:t>
        </w:r>
        <w:r>
          <w:rPr>
            <w:noProof/>
            <w:webHidden/>
          </w:rPr>
          <w:fldChar w:fldCharType="end"/>
        </w:r>
      </w:hyperlink>
    </w:p>
    <w:p w14:paraId="495D2A26" w14:textId="0C9F6C33" w:rsidR="00D53608" w:rsidRDefault="00D53608">
      <w:pPr>
        <w:pStyle w:val="21"/>
        <w:tabs>
          <w:tab w:val="left" w:pos="1050"/>
        </w:tabs>
        <w:rPr>
          <w:rFonts w:asciiTheme="minorHAnsi" w:eastAsiaTheme="minorEastAsia" w:hAnsiTheme="minorHAnsi" w:cstheme="minorBidi"/>
          <w:color w:val="auto"/>
          <w:szCs w:val="22"/>
        </w:rPr>
      </w:pPr>
      <w:hyperlink w:anchor="_Toc535173015" w:history="1">
        <w:r w:rsidRPr="001F647C">
          <w:rPr>
            <w:rStyle w:val="a9"/>
          </w:rPr>
          <w:t>2.1</w:t>
        </w:r>
        <w:r>
          <w:rPr>
            <w:rFonts w:asciiTheme="minorHAnsi" w:eastAsiaTheme="minorEastAsia" w:hAnsiTheme="minorHAnsi" w:cstheme="minorBidi"/>
            <w:color w:val="auto"/>
            <w:szCs w:val="22"/>
          </w:rPr>
          <w:tab/>
        </w:r>
        <w:r w:rsidRPr="001F647C">
          <w:rPr>
            <w:rStyle w:val="a9"/>
          </w:rPr>
          <w:t>产品前景</w:t>
        </w:r>
        <w:r>
          <w:rPr>
            <w:webHidden/>
          </w:rPr>
          <w:tab/>
        </w:r>
        <w:r>
          <w:rPr>
            <w:webHidden/>
          </w:rPr>
          <w:fldChar w:fldCharType="begin"/>
        </w:r>
        <w:r>
          <w:rPr>
            <w:webHidden/>
          </w:rPr>
          <w:instrText xml:space="preserve"> PAGEREF _Toc535173015 \h </w:instrText>
        </w:r>
        <w:r>
          <w:rPr>
            <w:webHidden/>
          </w:rPr>
        </w:r>
        <w:r>
          <w:rPr>
            <w:webHidden/>
          </w:rPr>
          <w:fldChar w:fldCharType="separate"/>
        </w:r>
        <w:r>
          <w:rPr>
            <w:webHidden/>
          </w:rPr>
          <w:t>5</w:t>
        </w:r>
        <w:r>
          <w:rPr>
            <w:webHidden/>
          </w:rPr>
          <w:fldChar w:fldCharType="end"/>
        </w:r>
      </w:hyperlink>
    </w:p>
    <w:p w14:paraId="1626CC73" w14:textId="4F22288E" w:rsidR="00D53608" w:rsidRDefault="00D53608">
      <w:pPr>
        <w:pStyle w:val="21"/>
        <w:tabs>
          <w:tab w:val="left" w:pos="1050"/>
        </w:tabs>
        <w:rPr>
          <w:rFonts w:asciiTheme="minorHAnsi" w:eastAsiaTheme="minorEastAsia" w:hAnsiTheme="minorHAnsi" w:cstheme="minorBidi"/>
          <w:color w:val="auto"/>
          <w:szCs w:val="22"/>
        </w:rPr>
      </w:pPr>
      <w:hyperlink w:anchor="_Toc535173016" w:history="1">
        <w:r w:rsidRPr="001F647C">
          <w:rPr>
            <w:rStyle w:val="a9"/>
          </w:rPr>
          <w:t>2.2</w:t>
        </w:r>
        <w:r>
          <w:rPr>
            <w:rFonts w:asciiTheme="minorHAnsi" w:eastAsiaTheme="minorEastAsia" w:hAnsiTheme="minorHAnsi" w:cstheme="minorBidi"/>
            <w:color w:val="auto"/>
            <w:szCs w:val="22"/>
          </w:rPr>
          <w:tab/>
        </w:r>
        <w:r w:rsidRPr="001F647C">
          <w:rPr>
            <w:rStyle w:val="a9"/>
          </w:rPr>
          <w:t>用户类别及特征</w:t>
        </w:r>
        <w:r>
          <w:rPr>
            <w:webHidden/>
          </w:rPr>
          <w:tab/>
        </w:r>
        <w:r>
          <w:rPr>
            <w:webHidden/>
          </w:rPr>
          <w:fldChar w:fldCharType="begin"/>
        </w:r>
        <w:r>
          <w:rPr>
            <w:webHidden/>
          </w:rPr>
          <w:instrText xml:space="preserve"> PAGEREF _Toc535173016 \h </w:instrText>
        </w:r>
        <w:r>
          <w:rPr>
            <w:webHidden/>
          </w:rPr>
        </w:r>
        <w:r>
          <w:rPr>
            <w:webHidden/>
          </w:rPr>
          <w:fldChar w:fldCharType="separate"/>
        </w:r>
        <w:r>
          <w:rPr>
            <w:webHidden/>
          </w:rPr>
          <w:t>6</w:t>
        </w:r>
        <w:r>
          <w:rPr>
            <w:webHidden/>
          </w:rPr>
          <w:fldChar w:fldCharType="end"/>
        </w:r>
      </w:hyperlink>
    </w:p>
    <w:p w14:paraId="697E06AE" w14:textId="6E3F5C52" w:rsidR="00D53608" w:rsidRDefault="00D53608">
      <w:pPr>
        <w:pStyle w:val="21"/>
        <w:tabs>
          <w:tab w:val="left" w:pos="1050"/>
        </w:tabs>
        <w:rPr>
          <w:rFonts w:asciiTheme="minorHAnsi" w:eastAsiaTheme="minorEastAsia" w:hAnsiTheme="minorHAnsi" w:cstheme="minorBidi"/>
          <w:color w:val="auto"/>
          <w:szCs w:val="22"/>
        </w:rPr>
      </w:pPr>
      <w:hyperlink w:anchor="_Toc535173017" w:history="1">
        <w:r w:rsidRPr="001F647C">
          <w:rPr>
            <w:rStyle w:val="a9"/>
          </w:rPr>
          <w:t>2.3</w:t>
        </w:r>
        <w:r>
          <w:rPr>
            <w:rFonts w:asciiTheme="minorHAnsi" w:eastAsiaTheme="minorEastAsia" w:hAnsiTheme="minorHAnsi" w:cstheme="minorBidi"/>
            <w:color w:val="auto"/>
            <w:szCs w:val="22"/>
          </w:rPr>
          <w:tab/>
        </w:r>
        <w:r w:rsidRPr="001F647C">
          <w:rPr>
            <w:rStyle w:val="a9"/>
          </w:rPr>
          <w:t>实现环境</w:t>
        </w:r>
        <w:r>
          <w:rPr>
            <w:webHidden/>
          </w:rPr>
          <w:tab/>
        </w:r>
        <w:r>
          <w:rPr>
            <w:webHidden/>
          </w:rPr>
          <w:fldChar w:fldCharType="begin"/>
        </w:r>
        <w:r>
          <w:rPr>
            <w:webHidden/>
          </w:rPr>
          <w:instrText xml:space="preserve"> PAGEREF _Toc535173017 \h </w:instrText>
        </w:r>
        <w:r>
          <w:rPr>
            <w:webHidden/>
          </w:rPr>
        </w:r>
        <w:r>
          <w:rPr>
            <w:webHidden/>
          </w:rPr>
          <w:fldChar w:fldCharType="separate"/>
        </w:r>
        <w:r>
          <w:rPr>
            <w:webHidden/>
          </w:rPr>
          <w:t>7</w:t>
        </w:r>
        <w:r>
          <w:rPr>
            <w:webHidden/>
          </w:rPr>
          <w:fldChar w:fldCharType="end"/>
        </w:r>
      </w:hyperlink>
    </w:p>
    <w:p w14:paraId="22D3362D" w14:textId="43E4B5B8" w:rsidR="00D53608" w:rsidRDefault="00D53608">
      <w:pPr>
        <w:pStyle w:val="21"/>
        <w:tabs>
          <w:tab w:val="left" w:pos="1050"/>
        </w:tabs>
        <w:rPr>
          <w:rFonts w:asciiTheme="minorHAnsi" w:eastAsiaTheme="minorEastAsia" w:hAnsiTheme="minorHAnsi" w:cstheme="minorBidi"/>
          <w:color w:val="auto"/>
          <w:szCs w:val="22"/>
        </w:rPr>
      </w:pPr>
      <w:hyperlink w:anchor="_Toc535173018" w:history="1">
        <w:r w:rsidRPr="001F647C">
          <w:rPr>
            <w:rStyle w:val="a9"/>
          </w:rPr>
          <w:t>2.4</w:t>
        </w:r>
        <w:r>
          <w:rPr>
            <w:rFonts w:asciiTheme="minorHAnsi" w:eastAsiaTheme="minorEastAsia" w:hAnsiTheme="minorHAnsi" w:cstheme="minorBidi"/>
            <w:color w:val="auto"/>
            <w:szCs w:val="22"/>
          </w:rPr>
          <w:tab/>
        </w:r>
        <w:r w:rsidRPr="001F647C">
          <w:rPr>
            <w:rStyle w:val="a9"/>
          </w:rPr>
          <w:t>设计及实现约束</w:t>
        </w:r>
        <w:r>
          <w:rPr>
            <w:webHidden/>
          </w:rPr>
          <w:tab/>
        </w:r>
        <w:r>
          <w:rPr>
            <w:webHidden/>
          </w:rPr>
          <w:fldChar w:fldCharType="begin"/>
        </w:r>
        <w:r>
          <w:rPr>
            <w:webHidden/>
          </w:rPr>
          <w:instrText xml:space="preserve"> PAGEREF _Toc535173018 \h </w:instrText>
        </w:r>
        <w:r>
          <w:rPr>
            <w:webHidden/>
          </w:rPr>
        </w:r>
        <w:r>
          <w:rPr>
            <w:webHidden/>
          </w:rPr>
          <w:fldChar w:fldCharType="separate"/>
        </w:r>
        <w:r>
          <w:rPr>
            <w:webHidden/>
          </w:rPr>
          <w:t>7</w:t>
        </w:r>
        <w:r>
          <w:rPr>
            <w:webHidden/>
          </w:rPr>
          <w:fldChar w:fldCharType="end"/>
        </w:r>
      </w:hyperlink>
    </w:p>
    <w:p w14:paraId="1BD22495" w14:textId="27F21F3F" w:rsidR="00D53608" w:rsidRDefault="00D53608">
      <w:pPr>
        <w:pStyle w:val="21"/>
        <w:tabs>
          <w:tab w:val="left" w:pos="1050"/>
        </w:tabs>
        <w:rPr>
          <w:rFonts w:asciiTheme="minorHAnsi" w:eastAsiaTheme="minorEastAsia" w:hAnsiTheme="minorHAnsi" w:cstheme="minorBidi"/>
          <w:color w:val="auto"/>
          <w:szCs w:val="22"/>
        </w:rPr>
      </w:pPr>
      <w:hyperlink w:anchor="_Toc535173019" w:history="1">
        <w:r w:rsidRPr="001F647C">
          <w:rPr>
            <w:rStyle w:val="a9"/>
          </w:rPr>
          <w:t>2.5</w:t>
        </w:r>
        <w:r>
          <w:rPr>
            <w:rFonts w:asciiTheme="minorHAnsi" w:eastAsiaTheme="minorEastAsia" w:hAnsiTheme="minorHAnsi" w:cstheme="minorBidi"/>
            <w:color w:val="auto"/>
            <w:szCs w:val="22"/>
          </w:rPr>
          <w:tab/>
        </w:r>
        <w:r w:rsidRPr="001F647C">
          <w:rPr>
            <w:rStyle w:val="a9"/>
          </w:rPr>
          <w:t>文档概述</w:t>
        </w:r>
        <w:r>
          <w:rPr>
            <w:webHidden/>
          </w:rPr>
          <w:tab/>
        </w:r>
        <w:r>
          <w:rPr>
            <w:webHidden/>
          </w:rPr>
          <w:fldChar w:fldCharType="begin"/>
        </w:r>
        <w:r>
          <w:rPr>
            <w:webHidden/>
          </w:rPr>
          <w:instrText xml:space="preserve"> PAGEREF _Toc535173019 \h </w:instrText>
        </w:r>
        <w:r>
          <w:rPr>
            <w:webHidden/>
          </w:rPr>
        </w:r>
        <w:r>
          <w:rPr>
            <w:webHidden/>
          </w:rPr>
          <w:fldChar w:fldCharType="separate"/>
        </w:r>
        <w:r>
          <w:rPr>
            <w:webHidden/>
          </w:rPr>
          <w:t>7</w:t>
        </w:r>
        <w:r>
          <w:rPr>
            <w:webHidden/>
          </w:rPr>
          <w:fldChar w:fldCharType="end"/>
        </w:r>
      </w:hyperlink>
    </w:p>
    <w:p w14:paraId="67D21F80" w14:textId="0B7CFDF3" w:rsidR="00D53608" w:rsidRDefault="00D53608">
      <w:pPr>
        <w:pStyle w:val="11"/>
        <w:tabs>
          <w:tab w:val="left" w:pos="420"/>
          <w:tab w:val="right" w:leader="dot" w:pos="8296"/>
        </w:tabs>
        <w:rPr>
          <w:rFonts w:asciiTheme="minorHAnsi" w:eastAsiaTheme="minorEastAsia" w:hAnsiTheme="minorHAnsi" w:cstheme="minorBidi"/>
          <w:noProof/>
          <w:szCs w:val="22"/>
        </w:rPr>
      </w:pPr>
      <w:hyperlink w:anchor="_Toc535173020" w:history="1">
        <w:r w:rsidRPr="001F647C">
          <w:rPr>
            <w:rStyle w:val="a9"/>
            <w:noProof/>
          </w:rPr>
          <w:t>3</w:t>
        </w:r>
        <w:r>
          <w:rPr>
            <w:rFonts w:asciiTheme="minorHAnsi" w:eastAsiaTheme="minorEastAsia" w:hAnsiTheme="minorHAnsi" w:cstheme="minorBidi"/>
            <w:noProof/>
            <w:szCs w:val="22"/>
          </w:rPr>
          <w:tab/>
        </w:r>
        <w:r w:rsidRPr="001F647C">
          <w:rPr>
            <w:rStyle w:val="a9"/>
            <w:noProof/>
          </w:rPr>
          <w:t>安装概述</w:t>
        </w:r>
        <w:r>
          <w:rPr>
            <w:noProof/>
            <w:webHidden/>
          </w:rPr>
          <w:tab/>
        </w:r>
        <w:r>
          <w:rPr>
            <w:noProof/>
            <w:webHidden/>
          </w:rPr>
          <w:fldChar w:fldCharType="begin"/>
        </w:r>
        <w:r>
          <w:rPr>
            <w:noProof/>
            <w:webHidden/>
          </w:rPr>
          <w:instrText xml:space="preserve"> PAGEREF _Toc535173020 \h </w:instrText>
        </w:r>
        <w:r>
          <w:rPr>
            <w:noProof/>
            <w:webHidden/>
          </w:rPr>
        </w:r>
        <w:r>
          <w:rPr>
            <w:noProof/>
            <w:webHidden/>
          </w:rPr>
          <w:fldChar w:fldCharType="separate"/>
        </w:r>
        <w:r>
          <w:rPr>
            <w:noProof/>
            <w:webHidden/>
          </w:rPr>
          <w:t>7</w:t>
        </w:r>
        <w:r>
          <w:rPr>
            <w:noProof/>
            <w:webHidden/>
          </w:rPr>
          <w:fldChar w:fldCharType="end"/>
        </w:r>
      </w:hyperlink>
    </w:p>
    <w:p w14:paraId="030F5442" w14:textId="1FF6071B" w:rsidR="00D53608" w:rsidRDefault="00D53608">
      <w:pPr>
        <w:pStyle w:val="21"/>
        <w:tabs>
          <w:tab w:val="left" w:pos="1050"/>
        </w:tabs>
        <w:rPr>
          <w:rFonts w:asciiTheme="minorHAnsi" w:eastAsiaTheme="minorEastAsia" w:hAnsiTheme="minorHAnsi" w:cstheme="minorBidi"/>
          <w:color w:val="auto"/>
          <w:szCs w:val="22"/>
        </w:rPr>
      </w:pPr>
      <w:hyperlink w:anchor="_Toc535173021" w:history="1">
        <w:r w:rsidRPr="001F647C">
          <w:rPr>
            <w:rStyle w:val="a9"/>
          </w:rPr>
          <w:t>3.1</w:t>
        </w:r>
        <w:r>
          <w:rPr>
            <w:rFonts w:asciiTheme="minorHAnsi" w:eastAsiaTheme="minorEastAsia" w:hAnsiTheme="minorHAnsi" w:cstheme="minorBidi"/>
            <w:color w:val="auto"/>
            <w:szCs w:val="22"/>
          </w:rPr>
          <w:tab/>
        </w:r>
        <w:r w:rsidRPr="001F647C">
          <w:rPr>
            <w:rStyle w:val="a9"/>
          </w:rPr>
          <w:t>描述</w:t>
        </w:r>
        <w:r>
          <w:rPr>
            <w:webHidden/>
          </w:rPr>
          <w:tab/>
        </w:r>
        <w:r>
          <w:rPr>
            <w:webHidden/>
          </w:rPr>
          <w:fldChar w:fldCharType="begin"/>
        </w:r>
        <w:r>
          <w:rPr>
            <w:webHidden/>
          </w:rPr>
          <w:instrText xml:space="preserve"> PAGEREF _Toc535173021 \h </w:instrText>
        </w:r>
        <w:r>
          <w:rPr>
            <w:webHidden/>
          </w:rPr>
        </w:r>
        <w:r>
          <w:rPr>
            <w:webHidden/>
          </w:rPr>
          <w:fldChar w:fldCharType="separate"/>
        </w:r>
        <w:r>
          <w:rPr>
            <w:webHidden/>
          </w:rPr>
          <w:t>7</w:t>
        </w:r>
        <w:r>
          <w:rPr>
            <w:webHidden/>
          </w:rPr>
          <w:fldChar w:fldCharType="end"/>
        </w:r>
      </w:hyperlink>
    </w:p>
    <w:p w14:paraId="7E202AE2" w14:textId="0815F267" w:rsidR="00D53608" w:rsidRDefault="00D53608">
      <w:pPr>
        <w:pStyle w:val="21"/>
        <w:tabs>
          <w:tab w:val="left" w:pos="1050"/>
        </w:tabs>
        <w:rPr>
          <w:rFonts w:asciiTheme="minorHAnsi" w:eastAsiaTheme="minorEastAsia" w:hAnsiTheme="minorHAnsi" w:cstheme="minorBidi"/>
          <w:color w:val="auto"/>
          <w:szCs w:val="22"/>
        </w:rPr>
      </w:pPr>
      <w:hyperlink w:anchor="_Toc535173022" w:history="1">
        <w:r w:rsidRPr="001F647C">
          <w:rPr>
            <w:rStyle w:val="a9"/>
          </w:rPr>
          <w:t>3.2</w:t>
        </w:r>
        <w:r>
          <w:rPr>
            <w:rFonts w:asciiTheme="minorHAnsi" w:eastAsiaTheme="minorEastAsia" w:hAnsiTheme="minorHAnsi" w:cstheme="minorBidi"/>
            <w:color w:val="auto"/>
            <w:szCs w:val="22"/>
          </w:rPr>
          <w:tab/>
        </w:r>
        <w:r w:rsidRPr="001F647C">
          <w:rPr>
            <w:rStyle w:val="a9"/>
          </w:rPr>
          <w:t>联系方式</w:t>
        </w:r>
        <w:r>
          <w:rPr>
            <w:webHidden/>
          </w:rPr>
          <w:tab/>
        </w:r>
        <w:r>
          <w:rPr>
            <w:webHidden/>
          </w:rPr>
          <w:fldChar w:fldCharType="begin"/>
        </w:r>
        <w:r>
          <w:rPr>
            <w:webHidden/>
          </w:rPr>
          <w:instrText xml:space="preserve"> PAGEREF _Toc535173022 \h </w:instrText>
        </w:r>
        <w:r>
          <w:rPr>
            <w:webHidden/>
          </w:rPr>
        </w:r>
        <w:r>
          <w:rPr>
            <w:webHidden/>
          </w:rPr>
          <w:fldChar w:fldCharType="separate"/>
        </w:r>
        <w:r>
          <w:rPr>
            <w:webHidden/>
          </w:rPr>
          <w:t>8</w:t>
        </w:r>
        <w:r>
          <w:rPr>
            <w:webHidden/>
          </w:rPr>
          <w:fldChar w:fldCharType="end"/>
        </w:r>
      </w:hyperlink>
    </w:p>
    <w:p w14:paraId="331A282D" w14:textId="1BC5D443" w:rsidR="00D53608" w:rsidRDefault="00D53608">
      <w:pPr>
        <w:pStyle w:val="21"/>
        <w:tabs>
          <w:tab w:val="left" w:pos="1050"/>
        </w:tabs>
        <w:rPr>
          <w:rFonts w:asciiTheme="minorHAnsi" w:eastAsiaTheme="minorEastAsia" w:hAnsiTheme="minorHAnsi" w:cstheme="minorBidi"/>
          <w:color w:val="auto"/>
          <w:szCs w:val="22"/>
        </w:rPr>
      </w:pPr>
      <w:hyperlink w:anchor="_Toc535173023" w:history="1">
        <w:r w:rsidRPr="001F647C">
          <w:rPr>
            <w:rStyle w:val="a9"/>
          </w:rPr>
          <w:t>3.3</w:t>
        </w:r>
        <w:r>
          <w:rPr>
            <w:rFonts w:asciiTheme="minorHAnsi" w:eastAsiaTheme="minorEastAsia" w:hAnsiTheme="minorHAnsi" w:cstheme="minorBidi"/>
            <w:color w:val="auto"/>
            <w:szCs w:val="22"/>
          </w:rPr>
          <w:tab/>
        </w:r>
        <w:r w:rsidRPr="001F647C">
          <w:rPr>
            <w:rStyle w:val="a9"/>
          </w:rPr>
          <w:t>部署图</w:t>
        </w:r>
        <w:r>
          <w:rPr>
            <w:webHidden/>
          </w:rPr>
          <w:tab/>
        </w:r>
        <w:r>
          <w:rPr>
            <w:webHidden/>
          </w:rPr>
          <w:fldChar w:fldCharType="begin"/>
        </w:r>
        <w:r>
          <w:rPr>
            <w:webHidden/>
          </w:rPr>
          <w:instrText xml:space="preserve"> PAGEREF _Toc535173023 \h </w:instrText>
        </w:r>
        <w:r>
          <w:rPr>
            <w:webHidden/>
          </w:rPr>
        </w:r>
        <w:r>
          <w:rPr>
            <w:webHidden/>
          </w:rPr>
          <w:fldChar w:fldCharType="separate"/>
        </w:r>
        <w:r>
          <w:rPr>
            <w:webHidden/>
          </w:rPr>
          <w:t>8</w:t>
        </w:r>
        <w:r>
          <w:rPr>
            <w:webHidden/>
          </w:rPr>
          <w:fldChar w:fldCharType="end"/>
        </w:r>
      </w:hyperlink>
    </w:p>
    <w:p w14:paraId="0D840B83" w14:textId="6B8389E2" w:rsidR="00D53608" w:rsidRDefault="00D53608">
      <w:pPr>
        <w:pStyle w:val="21"/>
        <w:tabs>
          <w:tab w:val="left" w:pos="1050"/>
        </w:tabs>
        <w:rPr>
          <w:rFonts w:asciiTheme="minorHAnsi" w:eastAsiaTheme="minorEastAsia" w:hAnsiTheme="minorHAnsi" w:cstheme="minorBidi"/>
          <w:color w:val="auto"/>
          <w:szCs w:val="22"/>
        </w:rPr>
      </w:pPr>
      <w:hyperlink w:anchor="_Toc535173024" w:history="1">
        <w:r w:rsidRPr="001F647C">
          <w:rPr>
            <w:rStyle w:val="a9"/>
          </w:rPr>
          <w:t>3.4</w:t>
        </w:r>
        <w:r>
          <w:rPr>
            <w:rFonts w:asciiTheme="minorHAnsi" w:eastAsiaTheme="minorEastAsia" w:hAnsiTheme="minorHAnsi" w:cstheme="minorBidi"/>
            <w:color w:val="auto"/>
            <w:szCs w:val="22"/>
          </w:rPr>
          <w:tab/>
        </w:r>
        <w:r w:rsidRPr="001F647C">
          <w:rPr>
            <w:rStyle w:val="a9"/>
          </w:rPr>
          <w:t>接口需求</w:t>
        </w:r>
        <w:r>
          <w:rPr>
            <w:webHidden/>
          </w:rPr>
          <w:tab/>
        </w:r>
        <w:r>
          <w:rPr>
            <w:webHidden/>
          </w:rPr>
          <w:fldChar w:fldCharType="begin"/>
        </w:r>
        <w:r>
          <w:rPr>
            <w:webHidden/>
          </w:rPr>
          <w:instrText xml:space="preserve"> PAGEREF _Toc535173024 \h </w:instrText>
        </w:r>
        <w:r>
          <w:rPr>
            <w:webHidden/>
          </w:rPr>
        </w:r>
        <w:r>
          <w:rPr>
            <w:webHidden/>
          </w:rPr>
          <w:fldChar w:fldCharType="separate"/>
        </w:r>
        <w:r>
          <w:rPr>
            <w:webHidden/>
          </w:rPr>
          <w:t>9</w:t>
        </w:r>
        <w:r>
          <w:rPr>
            <w:webHidden/>
          </w:rPr>
          <w:fldChar w:fldCharType="end"/>
        </w:r>
      </w:hyperlink>
    </w:p>
    <w:p w14:paraId="1DBA46CE" w14:textId="27B0624F" w:rsidR="00D53608" w:rsidRDefault="00D53608">
      <w:pPr>
        <w:pStyle w:val="31"/>
        <w:tabs>
          <w:tab w:val="left" w:pos="1680"/>
          <w:tab w:val="right" w:leader="dot" w:pos="8296"/>
        </w:tabs>
        <w:rPr>
          <w:rFonts w:asciiTheme="minorHAnsi" w:eastAsiaTheme="minorEastAsia" w:hAnsiTheme="minorHAnsi" w:cstheme="minorBidi"/>
          <w:noProof/>
          <w:szCs w:val="22"/>
        </w:rPr>
      </w:pPr>
      <w:hyperlink w:anchor="_Toc535173025" w:history="1">
        <w:r w:rsidRPr="001F647C">
          <w:rPr>
            <w:rStyle w:val="a9"/>
            <w:noProof/>
          </w:rPr>
          <w:t>3.4.1</w:t>
        </w:r>
        <w:r>
          <w:rPr>
            <w:rFonts w:asciiTheme="minorHAnsi" w:eastAsiaTheme="minorEastAsia" w:hAnsiTheme="minorHAnsi" w:cstheme="minorBidi"/>
            <w:noProof/>
            <w:szCs w:val="22"/>
          </w:rPr>
          <w:tab/>
        </w:r>
        <w:r w:rsidRPr="001F647C">
          <w:rPr>
            <w:rStyle w:val="a9"/>
            <w:noProof/>
          </w:rPr>
          <w:t>软件接口</w:t>
        </w:r>
        <w:r>
          <w:rPr>
            <w:noProof/>
            <w:webHidden/>
          </w:rPr>
          <w:tab/>
        </w:r>
        <w:r>
          <w:rPr>
            <w:noProof/>
            <w:webHidden/>
          </w:rPr>
          <w:fldChar w:fldCharType="begin"/>
        </w:r>
        <w:r>
          <w:rPr>
            <w:noProof/>
            <w:webHidden/>
          </w:rPr>
          <w:instrText xml:space="preserve"> PAGEREF _Toc535173025 \h </w:instrText>
        </w:r>
        <w:r>
          <w:rPr>
            <w:noProof/>
            <w:webHidden/>
          </w:rPr>
        </w:r>
        <w:r>
          <w:rPr>
            <w:noProof/>
            <w:webHidden/>
          </w:rPr>
          <w:fldChar w:fldCharType="separate"/>
        </w:r>
        <w:r>
          <w:rPr>
            <w:noProof/>
            <w:webHidden/>
          </w:rPr>
          <w:t>9</w:t>
        </w:r>
        <w:r>
          <w:rPr>
            <w:noProof/>
            <w:webHidden/>
          </w:rPr>
          <w:fldChar w:fldCharType="end"/>
        </w:r>
      </w:hyperlink>
    </w:p>
    <w:p w14:paraId="0E3B18BE" w14:textId="02570323" w:rsidR="00D53608" w:rsidRDefault="00D53608">
      <w:pPr>
        <w:pStyle w:val="31"/>
        <w:tabs>
          <w:tab w:val="left" w:pos="1680"/>
          <w:tab w:val="right" w:leader="dot" w:pos="8296"/>
        </w:tabs>
        <w:rPr>
          <w:rFonts w:asciiTheme="minorHAnsi" w:eastAsiaTheme="minorEastAsia" w:hAnsiTheme="minorHAnsi" w:cstheme="minorBidi"/>
          <w:noProof/>
          <w:szCs w:val="22"/>
        </w:rPr>
      </w:pPr>
      <w:hyperlink w:anchor="_Toc535173026" w:history="1">
        <w:r w:rsidRPr="001F647C">
          <w:rPr>
            <w:rStyle w:val="a9"/>
            <w:noProof/>
          </w:rPr>
          <w:t>3.4.2</w:t>
        </w:r>
        <w:r>
          <w:rPr>
            <w:rFonts w:asciiTheme="minorHAnsi" w:eastAsiaTheme="minorEastAsia" w:hAnsiTheme="minorHAnsi" w:cstheme="minorBidi"/>
            <w:noProof/>
            <w:szCs w:val="22"/>
          </w:rPr>
          <w:tab/>
        </w:r>
        <w:r w:rsidRPr="001F647C">
          <w:rPr>
            <w:rStyle w:val="a9"/>
            <w:noProof/>
          </w:rPr>
          <w:t>硬件接口</w:t>
        </w:r>
        <w:r>
          <w:rPr>
            <w:noProof/>
            <w:webHidden/>
          </w:rPr>
          <w:tab/>
        </w:r>
        <w:r>
          <w:rPr>
            <w:noProof/>
            <w:webHidden/>
          </w:rPr>
          <w:fldChar w:fldCharType="begin"/>
        </w:r>
        <w:r>
          <w:rPr>
            <w:noProof/>
            <w:webHidden/>
          </w:rPr>
          <w:instrText xml:space="preserve"> PAGEREF _Toc535173026 \h </w:instrText>
        </w:r>
        <w:r>
          <w:rPr>
            <w:noProof/>
            <w:webHidden/>
          </w:rPr>
        </w:r>
        <w:r>
          <w:rPr>
            <w:noProof/>
            <w:webHidden/>
          </w:rPr>
          <w:fldChar w:fldCharType="separate"/>
        </w:r>
        <w:r>
          <w:rPr>
            <w:noProof/>
            <w:webHidden/>
          </w:rPr>
          <w:t>10</w:t>
        </w:r>
        <w:r>
          <w:rPr>
            <w:noProof/>
            <w:webHidden/>
          </w:rPr>
          <w:fldChar w:fldCharType="end"/>
        </w:r>
      </w:hyperlink>
    </w:p>
    <w:p w14:paraId="0C30E494" w14:textId="08A7F4E2" w:rsidR="00D53608" w:rsidRDefault="00D53608">
      <w:pPr>
        <w:pStyle w:val="31"/>
        <w:tabs>
          <w:tab w:val="left" w:pos="1680"/>
          <w:tab w:val="right" w:leader="dot" w:pos="8296"/>
        </w:tabs>
        <w:rPr>
          <w:rFonts w:asciiTheme="minorHAnsi" w:eastAsiaTheme="minorEastAsia" w:hAnsiTheme="minorHAnsi" w:cstheme="minorBidi"/>
          <w:noProof/>
          <w:szCs w:val="22"/>
        </w:rPr>
      </w:pPr>
      <w:hyperlink w:anchor="_Toc535173027" w:history="1">
        <w:r w:rsidRPr="001F647C">
          <w:rPr>
            <w:rStyle w:val="a9"/>
            <w:noProof/>
          </w:rPr>
          <w:t>3.4.3</w:t>
        </w:r>
        <w:r>
          <w:rPr>
            <w:rFonts w:asciiTheme="minorHAnsi" w:eastAsiaTheme="minorEastAsia" w:hAnsiTheme="minorHAnsi" w:cstheme="minorBidi"/>
            <w:noProof/>
            <w:szCs w:val="22"/>
          </w:rPr>
          <w:tab/>
        </w:r>
        <w:r w:rsidRPr="001F647C">
          <w:rPr>
            <w:rStyle w:val="a9"/>
            <w:noProof/>
          </w:rPr>
          <w:t>通信接口</w:t>
        </w:r>
        <w:r>
          <w:rPr>
            <w:noProof/>
            <w:webHidden/>
          </w:rPr>
          <w:tab/>
        </w:r>
        <w:r>
          <w:rPr>
            <w:noProof/>
            <w:webHidden/>
          </w:rPr>
          <w:fldChar w:fldCharType="begin"/>
        </w:r>
        <w:r>
          <w:rPr>
            <w:noProof/>
            <w:webHidden/>
          </w:rPr>
          <w:instrText xml:space="preserve"> PAGEREF _Toc535173027 \h </w:instrText>
        </w:r>
        <w:r>
          <w:rPr>
            <w:noProof/>
            <w:webHidden/>
          </w:rPr>
        </w:r>
        <w:r>
          <w:rPr>
            <w:noProof/>
            <w:webHidden/>
          </w:rPr>
          <w:fldChar w:fldCharType="separate"/>
        </w:r>
        <w:r>
          <w:rPr>
            <w:noProof/>
            <w:webHidden/>
          </w:rPr>
          <w:t>10</w:t>
        </w:r>
        <w:r>
          <w:rPr>
            <w:noProof/>
            <w:webHidden/>
          </w:rPr>
          <w:fldChar w:fldCharType="end"/>
        </w:r>
      </w:hyperlink>
    </w:p>
    <w:p w14:paraId="4ABDB40B" w14:textId="393B2E97" w:rsidR="00D53608" w:rsidRDefault="00D53608">
      <w:pPr>
        <w:pStyle w:val="21"/>
        <w:tabs>
          <w:tab w:val="left" w:pos="1050"/>
        </w:tabs>
        <w:rPr>
          <w:rFonts w:asciiTheme="minorHAnsi" w:eastAsiaTheme="minorEastAsia" w:hAnsiTheme="minorHAnsi" w:cstheme="minorBidi"/>
          <w:color w:val="auto"/>
          <w:szCs w:val="22"/>
        </w:rPr>
      </w:pPr>
      <w:hyperlink w:anchor="_Toc535173028" w:history="1">
        <w:r w:rsidRPr="001F647C">
          <w:rPr>
            <w:rStyle w:val="a9"/>
          </w:rPr>
          <w:t>3.5</w:t>
        </w:r>
        <w:r>
          <w:rPr>
            <w:rFonts w:asciiTheme="minorHAnsi" w:eastAsiaTheme="minorEastAsia" w:hAnsiTheme="minorHAnsi" w:cstheme="minorBidi"/>
            <w:color w:val="auto"/>
            <w:szCs w:val="22"/>
          </w:rPr>
          <w:tab/>
        </w:r>
        <w:r w:rsidRPr="001F647C">
          <w:rPr>
            <w:rStyle w:val="a9"/>
          </w:rPr>
          <w:t>培训</w:t>
        </w:r>
        <w:r>
          <w:rPr>
            <w:webHidden/>
          </w:rPr>
          <w:tab/>
        </w:r>
        <w:r>
          <w:rPr>
            <w:webHidden/>
          </w:rPr>
          <w:fldChar w:fldCharType="begin"/>
        </w:r>
        <w:r>
          <w:rPr>
            <w:webHidden/>
          </w:rPr>
          <w:instrText xml:space="preserve"> PAGEREF _Toc535173028 \h </w:instrText>
        </w:r>
        <w:r>
          <w:rPr>
            <w:webHidden/>
          </w:rPr>
        </w:r>
        <w:r>
          <w:rPr>
            <w:webHidden/>
          </w:rPr>
          <w:fldChar w:fldCharType="separate"/>
        </w:r>
        <w:r>
          <w:rPr>
            <w:webHidden/>
          </w:rPr>
          <w:t>10</w:t>
        </w:r>
        <w:r>
          <w:rPr>
            <w:webHidden/>
          </w:rPr>
          <w:fldChar w:fldCharType="end"/>
        </w:r>
      </w:hyperlink>
    </w:p>
    <w:p w14:paraId="6AB0DF43" w14:textId="1E790F3D" w:rsidR="00D53608" w:rsidRDefault="00D53608">
      <w:pPr>
        <w:pStyle w:val="21"/>
        <w:tabs>
          <w:tab w:val="left" w:pos="1050"/>
        </w:tabs>
        <w:rPr>
          <w:rFonts w:asciiTheme="minorHAnsi" w:eastAsiaTheme="minorEastAsia" w:hAnsiTheme="minorHAnsi" w:cstheme="minorBidi"/>
          <w:color w:val="auto"/>
          <w:szCs w:val="22"/>
        </w:rPr>
      </w:pPr>
      <w:hyperlink w:anchor="_Toc535173029" w:history="1">
        <w:r w:rsidRPr="001F647C">
          <w:rPr>
            <w:rStyle w:val="a9"/>
          </w:rPr>
          <w:t>3.6</w:t>
        </w:r>
        <w:r>
          <w:rPr>
            <w:rFonts w:asciiTheme="minorHAnsi" w:eastAsiaTheme="minorEastAsia" w:hAnsiTheme="minorHAnsi" w:cstheme="minorBidi"/>
            <w:color w:val="auto"/>
            <w:szCs w:val="22"/>
          </w:rPr>
          <w:tab/>
        </w:r>
        <w:r w:rsidRPr="001F647C">
          <w:rPr>
            <w:rStyle w:val="a9"/>
          </w:rPr>
          <w:t>任务</w:t>
        </w:r>
        <w:r>
          <w:rPr>
            <w:webHidden/>
          </w:rPr>
          <w:tab/>
        </w:r>
        <w:r>
          <w:rPr>
            <w:webHidden/>
          </w:rPr>
          <w:fldChar w:fldCharType="begin"/>
        </w:r>
        <w:r>
          <w:rPr>
            <w:webHidden/>
          </w:rPr>
          <w:instrText xml:space="preserve"> PAGEREF _Toc535173029 \h </w:instrText>
        </w:r>
        <w:r>
          <w:rPr>
            <w:webHidden/>
          </w:rPr>
        </w:r>
        <w:r>
          <w:rPr>
            <w:webHidden/>
          </w:rPr>
          <w:fldChar w:fldCharType="separate"/>
        </w:r>
        <w:r>
          <w:rPr>
            <w:webHidden/>
          </w:rPr>
          <w:t>10</w:t>
        </w:r>
        <w:r>
          <w:rPr>
            <w:webHidden/>
          </w:rPr>
          <w:fldChar w:fldCharType="end"/>
        </w:r>
      </w:hyperlink>
    </w:p>
    <w:p w14:paraId="1E72024E" w14:textId="75687E94" w:rsidR="00D53608" w:rsidRDefault="00D53608">
      <w:pPr>
        <w:pStyle w:val="21"/>
        <w:tabs>
          <w:tab w:val="left" w:pos="1050"/>
        </w:tabs>
        <w:rPr>
          <w:rFonts w:asciiTheme="minorHAnsi" w:eastAsiaTheme="minorEastAsia" w:hAnsiTheme="minorHAnsi" w:cstheme="minorBidi"/>
          <w:color w:val="auto"/>
          <w:szCs w:val="22"/>
        </w:rPr>
      </w:pPr>
      <w:hyperlink w:anchor="_Toc535173030" w:history="1">
        <w:r w:rsidRPr="001F647C">
          <w:rPr>
            <w:rStyle w:val="a9"/>
          </w:rPr>
          <w:t>3.7</w:t>
        </w:r>
        <w:r>
          <w:rPr>
            <w:rFonts w:asciiTheme="minorHAnsi" w:eastAsiaTheme="minorEastAsia" w:hAnsiTheme="minorHAnsi" w:cstheme="minorBidi"/>
            <w:color w:val="auto"/>
            <w:szCs w:val="22"/>
          </w:rPr>
          <w:tab/>
        </w:r>
        <w:r w:rsidRPr="001F647C">
          <w:rPr>
            <w:rStyle w:val="a9"/>
          </w:rPr>
          <w:t>人员</w:t>
        </w:r>
        <w:r>
          <w:rPr>
            <w:webHidden/>
          </w:rPr>
          <w:tab/>
        </w:r>
        <w:r>
          <w:rPr>
            <w:webHidden/>
          </w:rPr>
          <w:fldChar w:fldCharType="begin"/>
        </w:r>
        <w:r>
          <w:rPr>
            <w:webHidden/>
          </w:rPr>
          <w:instrText xml:space="preserve"> PAGEREF _Toc535173030 \h </w:instrText>
        </w:r>
        <w:r>
          <w:rPr>
            <w:webHidden/>
          </w:rPr>
        </w:r>
        <w:r>
          <w:rPr>
            <w:webHidden/>
          </w:rPr>
          <w:fldChar w:fldCharType="separate"/>
        </w:r>
        <w:r>
          <w:rPr>
            <w:webHidden/>
          </w:rPr>
          <w:t>11</w:t>
        </w:r>
        <w:r>
          <w:rPr>
            <w:webHidden/>
          </w:rPr>
          <w:fldChar w:fldCharType="end"/>
        </w:r>
      </w:hyperlink>
    </w:p>
    <w:p w14:paraId="16CF3292" w14:textId="7FC1DEF5" w:rsidR="00D53608" w:rsidRDefault="00D53608">
      <w:pPr>
        <w:pStyle w:val="21"/>
        <w:tabs>
          <w:tab w:val="left" w:pos="1050"/>
        </w:tabs>
        <w:rPr>
          <w:rFonts w:asciiTheme="minorHAnsi" w:eastAsiaTheme="minorEastAsia" w:hAnsiTheme="minorHAnsi" w:cstheme="minorBidi"/>
          <w:color w:val="auto"/>
          <w:szCs w:val="22"/>
        </w:rPr>
      </w:pPr>
      <w:hyperlink w:anchor="_Toc535173031" w:history="1">
        <w:r w:rsidRPr="001F647C">
          <w:rPr>
            <w:rStyle w:val="a9"/>
          </w:rPr>
          <w:t>3.8</w:t>
        </w:r>
        <w:r>
          <w:rPr>
            <w:rFonts w:asciiTheme="minorHAnsi" w:eastAsiaTheme="minorEastAsia" w:hAnsiTheme="minorHAnsi" w:cstheme="minorBidi"/>
            <w:color w:val="auto"/>
            <w:szCs w:val="22"/>
          </w:rPr>
          <w:tab/>
        </w:r>
        <w:r w:rsidRPr="001F647C">
          <w:rPr>
            <w:rStyle w:val="a9"/>
          </w:rPr>
          <w:t>保密性和私密性</w:t>
        </w:r>
        <w:r>
          <w:rPr>
            <w:webHidden/>
          </w:rPr>
          <w:tab/>
        </w:r>
        <w:r>
          <w:rPr>
            <w:webHidden/>
          </w:rPr>
          <w:fldChar w:fldCharType="begin"/>
        </w:r>
        <w:r>
          <w:rPr>
            <w:webHidden/>
          </w:rPr>
          <w:instrText xml:space="preserve"> PAGEREF _Toc535173031 \h </w:instrText>
        </w:r>
        <w:r>
          <w:rPr>
            <w:webHidden/>
          </w:rPr>
        </w:r>
        <w:r>
          <w:rPr>
            <w:webHidden/>
          </w:rPr>
          <w:fldChar w:fldCharType="separate"/>
        </w:r>
        <w:r>
          <w:rPr>
            <w:webHidden/>
          </w:rPr>
          <w:t>11</w:t>
        </w:r>
        <w:r>
          <w:rPr>
            <w:webHidden/>
          </w:rPr>
          <w:fldChar w:fldCharType="end"/>
        </w:r>
      </w:hyperlink>
    </w:p>
    <w:p w14:paraId="05EA7EF2" w14:textId="708E61AC" w:rsidR="00571597" w:rsidRDefault="00E827B8" w:rsidP="00E827B8">
      <w:pPr>
        <w:rPr>
          <w:b/>
          <w:bCs/>
          <w:lang w:val="zh-CN"/>
        </w:rPr>
      </w:pPr>
      <w:r>
        <w:rPr>
          <w:b/>
          <w:bCs/>
          <w:lang w:val="zh-CN"/>
        </w:rPr>
        <w:fldChar w:fldCharType="end"/>
      </w:r>
    </w:p>
    <w:p w14:paraId="657F8D3B" w14:textId="77777777" w:rsidR="00571597" w:rsidRDefault="00571597">
      <w:pPr>
        <w:widowControl/>
        <w:jc w:val="left"/>
        <w:rPr>
          <w:b/>
          <w:bCs/>
          <w:lang w:val="zh-CN"/>
        </w:rPr>
      </w:pPr>
      <w:r>
        <w:rPr>
          <w:b/>
          <w:bCs/>
          <w:lang w:val="zh-CN"/>
        </w:rPr>
        <w:br w:type="page"/>
      </w:r>
    </w:p>
    <w:p w14:paraId="430221F6" w14:textId="77777777" w:rsidR="00571597" w:rsidRDefault="00571597" w:rsidP="00571597">
      <w:pPr>
        <w:pStyle w:val="1"/>
      </w:pPr>
      <w:bookmarkStart w:id="1" w:name="_Toc535168361"/>
      <w:bookmarkStart w:id="2" w:name="_Toc535173004"/>
      <w:r>
        <w:rPr>
          <w:rFonts w:hint="eastAsia"/>
        </w:rPr>
        <w:lastRenderedPageBreak/>
        <w:t>引言</w:t>
      </w:r>
      <w:bookmarkEnd w:id="1"/>
      <w:bookmarkEnd w:id="2"/>
    </w:p>
    <w:p w14:paraId="43DDA572" w14:textId="77777777" w:rsidR="00571597" w:rsidRDefault="00571597" w:rsidP="00571597">
      <w:pPr>
        <w:pStyle w:val="2"/>
      </w:pPr>
      <w:bookmarkStart w:id="3" w:name="_Toc535168362"/>
      <w:bookmarkStart w:id="4" w:name="_Toc535173005"/>
      <w:r>
        <w:rPr>
          <w:rFonts w:hint="eastAsia"/>
        </w:rPr>
        <w:t>编写目的</w:t>
      </w:r>
      <w:bookmarkEnd w:id="3"/>
      <w:bookmarkEnd w:id="4"/>
    </w:p>
    <w:p w14:paraId="2920E068" w14:textId="4D062772" w:rsidR="00571597" w:rsidRDefault="00571597" w:rsidP="00571597">
      <w:pPr>
        <w:ind w:firstLine="420"/>
      </w:pPr>
      <w:r>
        <w:rPr>
          <w:rFonts w:hint="eastAsia"/>
        </w:rPr>
        <w:t>为了使本项目（基于项目的案例教学系统）</w:t>
      </w:r>
      <w:r w:rsidR="00B068A4">
        <w:t>顺利开展，</w:t>
      </w:r>
      <w:r w:rsidR="00B068A4">
        <w:rPr>
          <w:rFonts w:hint="eastAsia"/>
        </w:rPr>
        <w:t>为后续</w:t>
      </w:r>
      <w:r w:rsidR="00B068A4">
        <w:t>的开</w:t>
      </w:r>
      <w:r w:rsidR="00B068A4">
        <w:rPr>
          <w:rFonts w:hint="eastAsia"/>
        </w:rPr>
        <w:t>发</w:t>
      </w:r>
      <w:r w:rsidR="00B068A4">
        <w:t>工作奠定基础</w:t>
      </w:r>
      <w:r w:rsidR="00B068A4">
        <w:rPr>
          <w:rFonts w:hint="eastAsia"/>
        </w:rPr>
        <w:t>，此安装</w:t>
      </w:r>
      <w:r w:rsidR="00B068A4">
        <w:t>部署计划为安装部署过程进行了描述</w:t>
      </w:r>
      <w:r>
        <w:rPr>
          <w:rFonts w:hint="eastAsia"/>
        </w:rPr>
        <w:t>。</w:t>
      </w:r>
    </w:p>
    <w:p w14:paraId="6D4DAF06" w14:textId="77777777" w:rsidR="00571597" w:rsidRPr="005C323F" w:rsidRDefault="00571597" w:rsidP="00571597">
      <w:pPr>
        <w:pStyle w:val="2"/>
      </w:pPr>
      <w:bookmarkStart w:id="5" w:name="_Toc531716190"/>
      <w:bookmarkStart w:id="6" w:name="_Toc535076622"/>
      <w:bookmarkStart w:id="7" w:name="_Toc535168363"/>
      <w:bookmarkStart w:id="8" w:name="_Toc535173006"/>
      <w:r>
        <w:rPr>
          <w:rFonts w:hint="eastAsia"/>
        </w:rPr>
        <w:t>背景</w:t>
      </w:r>
      <w:bookmarkEnd w:id="5"/>
      <w:bookmarkEnd w:id="6"/>
      <w:bookmarkEnd w:id="7"/>
      <w:bookmarkEnd w:id="8"/>
    </w:p>
    <w:p w14:paraId="584070B0" w14:textId="77777777" w:rsidR="00571597" w:rsidRPr="00DB5533" w:rsidRDefault="00571597" w:rsidP="00571597">
      <w:pPr>
        <w:pStyle w:val="3"/>
      </w:pPr>
      <w:bookmarkStart w:id="9" w:name="_Toc511575037"/>
      <w:bookmarkStart w:id="10" w:name="_Toc531716191"/>
      <w:bookmarkStart w:id="11" w:name="_Toc535076623"/>
      <w:bookmarkStart w:id="12" w:name="_Toc535168364"/>
      <w:bookmarkStart w:id="13" w:name="_Toc535173007"/>
      <w:r w:rsidRPr="00DB5533">
        <w:rPr>
          <w:rFonts w:hint="eastAsia"/>
        </w:rPr>
        <w:t>项目名称</w:t>
      </w:r>
      <w:bookmarkEnd w:id="9"/>
      <w:bookmarkEnd w:id="10"/>
      <w:bookmarkEnd w:id="11"/>
      <w:bookmarkEnd w:id="12"/>
      <w:bookmarkEnd w:id="13"/>
    </w:p>
    <w:p w14:paraId="3B30055A" w14:textId="77777777" w:rsidR="00571597" w:rsidRPr="001101B9" w:rsidRDefault="00571597" w:rsidP="00571597">
      <w:r>
        <w:rPr>
          <w:rFonts w:hint="eastAsia"/>
        </w:rPr>
        <w:t>项目</w:t>
      </w:r>
      <w:r>
        <w:t>名称</w:t>
      </w:r>
      <w:r>
        <w:rPr>
          <w:rFonts w:hint="eastAsia"/>
        </w:rPr>
        <w:t>：基于项目的案例教学系统</w:t>
      </w:r>
    </w:p>
    <w:p w14:paraId="3C4A1960" w14:textId="77777777" w:rsidR="00571597" w:rsidRDefault="00571597" w:rsidP="00571597">
      <w:pPr>
        <w:pStyle w:val="3"/>
      </w:pPr>
      <w:bookmarkStart w:id="14" w:name="_Toc531716192"/>
      <w:bookmarkStart w:id="15" w:name="_Toc535076624"/>
      <w:bookmarkStart w:id="16" w:name="_Toc535168365"/>
      <w:bookmarkStart w:id="17" w:name="_Toc535173008"/>
      <w:r>
        <w:rPr>
          <w:rFonts w:hint="eastAsia"/>
        </w:rPr>
        <w:t>项目的</w:t>
      </w:r>
      <w:r>
        <w:t>提出者</w:t>
      </w:r>
      <w:bookmarkEnd w:id="14"/>
      <w:bookmarkEnd w:id="15"/>
      <w:bookmarkEnd w:id="16"/>
      <w:bookmarkEnd w:id="17"/>
    </w:p>
    <w:p w14:paraId="01BC3CE3" w14:textId="77777777" w:rsidR="00571597" w:rsidRPr="001101B9" w:rsidRDefault="00571597" w:rsidP="00571597">
      <w:r>
        <w:rPr>
          <w:rFonts w:hint="eastAsia"/>
        </w:rPr>
        <w:t>杨</w:t>
      </w:r>
      <w:proofErr w:type="gramStart"/>
      <w:r>
        <w:rPr>
          <w:rFonts w:hint="eastAsia"/>
        </w:rPr>
        <w:t>枨</w:t>
      </w:r>
      <w:proofErr w:type="gramEnd"/>
      <w:r>
        <w:rPr>
          <w:rFonts w:hint="eastAsia"/>
        </w:rPr>
        <w:t>老师</w:t>
      </w:r>
      <w:r w:rsidRPr="001101B9">
        <w:rPr>
          <w:rFonts w:hint="eastAsia"/>
          <w:b/>
        </w:rPr>
        <w:t xml:space="preserve"> </w:t>
      </w:r>
    </w:p>
    <w:p w14:paraId="2D788F1B" w14:textId="77777777" w:rsidR="00571597" w:rsidRDefault="00571597" w:rsidP="00571597">
      <w:pPr>
        <w:pStyle w:val="3"/>
      </w:pPr>
      <w:bookmarkStart w:id="18" w:name="_Toc531716193"/>
      <w:bookmarkStart w:id="19" w:name="_Toc535076625"/>
      <w:bookmarkStart w:id="20" w:name="_Toc535168366"/>
      <w:bookmarkStart w:id="21" w:name="_Toc535173009"/>
      <w:r>
        <w:rPr>
          <w:rFonts w:hint="eastAsia"/>
        </w:rPr>
        <w:t>项目</w:t>
      </w:r>
      <w:r>
        <w:t>主要承担小组</w:t>
      </w:r>
      <w:bookmarkEnd w:id="18"/>
      <w:bookmarkEnd w:id="19"/>
      <w:bookmarkEnd w:id="20"/>
      <w:bookmarkEnd w:id="21"/>
    </w:p>
    <w:p w14:paraId="0516D2F6" w14:textId="77777777" w:rsidR="00571597" w:rsidRPr="008442F4" w:rsidRDefault="00571597" w:rsidP="00571597">
      <w:r w:rsidRPr="008442F4">
        <w:rPr>
          <w:rFonts w:hint="eastAsia"/>
        </w:rPr>
        <w:t>浙江大学城市学院</w:t>
      </w:r>
      <w:r>
        <w:t>PRD</w:t>
      </w:r>
      <w:r w:rsidRPr="008442F4">
        <w:rPr>
          <w:rFonts w:hint="eastAsia"/>
        </w:rPr>
        <w:t>-</w:t>
      </w:r>
      <w:r w:rsidRPr="008442F4">
        <w:t>201</w:t>
      </w:r>
      <w:r w:rsidRPr="008442F4">
        <w:rPr>
          <w:rFonts w:hint="eastAsia"/>
        </w:rPr>
        <w:t>8</w:t>
      </w:r>
      <w:r w:rsidRPr="008442F4">
        <w:t>-G0</w:t>
      </w:r>
      <w:r>
        <w:t>2</w:t>
      </w:r>
      <w:r w:rsidRPr="008442F4">
        <w:t>小组</w:t>
      </w:r>
    </w:p>
    <w:p w14:paraId="57A7CACF" w14:textId="77777777" w:rsidR="00571597" w:rsidRDefault="00571597" w:rsidP="00571597">
      <w:pPr>
        <w:pStyle w:val="3"/>
      </w:pPr>
      <w:bookmarkStart w:id="22" w:name="_Toc531716194"/>
      <w:bookmarkStart w:id="23" w:name="_Toc535076626"/>
      <w:bookmarkStart w:id="24" w:name="_Toc535168367"/>
      <w:bookmarkStart w:id="25" w:name="_Toc535173010"/>
      <w:r>
        <w:rPr>
          <w:rFonts w:hint="eastAsia"/>
        </w:rPr>
        <w:t>项目的用户</w:t>
      </w:r>
      <w:bookmarkEnd w:id="22"/>
      <w:bookmarkEnd w:id="23"/>
      <w:bookmarkEnd w:id="24"/>
      <w:bookmarkEnd w:id="25"/>
    </w:p>
    <w:p w14:paraId="5B1C3DD1" w14:textId="77777777" w:rsidR="00571597" w:rsidRDefault="00571597" w:rsidP="00571597">
      <w:pPr>
        <w:rPr>
          <w:b/>
          <w:szCs w:val="22"/>
        </w:rPr>
      </w:pPr>
      <w:r>
        <w:rPr>
          <w:rFonts w:hint="eastAsia"/>
        </w:rPr>
        <w:t>浙江大学城市学院在校学生</w:t>
      </w:r>
    </w:p>
    <w:p w14:paraId="657C53DD" w14:textId="77777777" w:rsidR="00571597" w:rsidRDefault="00571597" w:rsidP="00571597">
      <w:pPr>
        <w:pStyle w:val="2"/>
      </w:pPr>
      <w:bookmarkStart w:id="26" w:name="_Toc530937600"/>
      <w:bookmarkStart w:id="27" w:name="_Toc531716195"/>
      <w:bookmarkStart w:id="28" w:name="_Toc535076627"/>
      <w:bookmarkStart w:id="29" w:name="_Toc535168368"/>
      <w:bookmarkStart w:id="30" w:name="_Toc535173011"/>
      <w:r>
        <w:rPr>
          <w:rFonts w:hint="eastAsia"/>
        </w:rPr>
        <w:t>项目模型</w:t>
      </w:r>
      <w:bookmarkEnd w:id="26"/>
      <w:bookmarkEnd w:id="27"/>
      <w:bookmarkEnd w:id="28"/>
      <w:bookmarkEnd w:id="29"/>
      <w:bookmarkEnd w:id="30"/>
    </w:p>
    <w:p w14:paraId="6DAA366D" w14:textId="77777777" w:rsidR="00571597" w:rsidRDefault="00571597" w:rsidP="00571597">
      <w:r>
        <w:rPr>
          <w:rFonts w:hint="eastAsia"/>
        </w:rPr>
        <w:t>采用逆瀑布模型</w:t>
      </w:r>
    </w:p>
    <w:p w14:paraId="35F6D814" w14:textId="77777777" w:rsidR="00571597" w:rsidRPr="00A40886" w:rsidRDefault="00571597" w:rsidP="00571597">
      <w:pPr>
        <w:pStyle w:val="2"/>
      </w:pPr>
      <w:bookmarkStart w:id="31" w:name="_Toc530937601"/>
      <w:bookmarkStart w:id="32" w:name="_Toc531716196"/>
      <w:bookmarkStart w:id="33" w:name="_Toc535076628"/>
      <w:bookmarkStart w:id="34" w:name="_Toc535168369"/>
      <w:bookmarkStart w:id="35" w:name="_Toc535173012"/>
      <w:r>
        <w:rPr>
          <w:rFonts w:hint="eastAsia"/>
        </w:rPr>
        <w:t>参考资料</w:t>
      </w:r>
      <w:bookmarkEnd w:id="31"/>
      <w:bookmarkEnd w:id="32"/>
      <w:bookmarkEnd w:id="33"/>
      <w:bookmarkEnd w:id="34"/>
      <w:bookmarkEnd w:id="35"/>
    </w:p>
    <w:p w14:paraId="59CC4112" w14:textId="77777777" w:rsidR="00571597" w:rsidRPr="00F532F3" w:rsidRDefault="00571597" w:rsidP="00571597">
      <w:r>
        <w:rPr>
          <w:rFonts w:hint="eastAsia"/>
        </w:rPr>
        <w:t>书籍资料：</w:t>
      </w:r>
    </w:p>
    <w:p w14:paraId="0BE92629" w14:textId="77777777" w:rsidR="00571597" w:rsidRPr="00677664" w:rsidRDefault="00571597" w:rsidP="00571597">
      <w:pPr>
        <w:widowControl/>
        <w:jc w:val="left"/>
      </w:pPr>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0A69A57A" w14:textId="77777777" w:rsidR="00571597" w:rsidRPr="008660FA" w:rsidRDefault="00571597" w:rsidP="00571597">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11FDDDBD" w14:textId="77777777" w:rsidR="00571597" w:rsidRDefault="00571597" w:rsidP="00571597">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533059C6" w14:textId="77777777" w:rsidR="00571597" w:rsidRDefault="00571597" w:rsidP="00571597">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00F0F107" w14:textId="77777777" w:rsidR="00571597" w:rsidRDefault="00571597" w:rsidP="00571597">
      <w:r>
        <w:rPr>
          <w:rFonts w:hint="eastAsia"/>
        </w:rPr>
        <w:t>网络资料：</w:t>
      </w:r>
    </w:p>
    <w:p w14:paraId="365B42D4" w14:textId="77777777" w:rsidR="00571597" w:rsidRDefault="00571597" w:rsidP="00571597">
      <w:r>
        <w:rPr>
          <w:rFonts w:hint="eastAsia"/>
        </w:rPr>
        <w:lastRenderedPageBreak/>
        <w:t>P</w:t>
      </w:r>
      <w:r>
        <w:t>MBOK</w:t>
      </w:r>
      <w:r>
        <w:rPr>
          <w:rFonts w:hint="eastAsia"/>
        </w:rPr>
        <w:t>中文第五版</w:t>
      </w:r>
      <w:r>
        <w:rPr>
          <w:rFonts w:hint="eastAsia"/>
        </w:rPr>
        <w:t>----</w:t>
      </w:r>
      <w:r w:rsidRPr="00F532F3">
        <w:t xml:space="preserve"> SoftwareRequirtmentsG02</w:t>
      </w:r>
    </w:p>
    <w:p w14:paraId="661F9C13" w14:textId="77777777" w:rsidR="00571597" w:rsidRDefault="00571597" w:rsidP="00571597">
      <w:hyperlink r:id="rId9" w:history="1">
        <w:r w:rsidRPr="008174E8">
          <w:rPr>
            <w:rStyle w:val="a9"/>
          </w:rPr>
          <w:t>https://github.com/SoftwareRequirtmentsG02/PRD2018-G02</w:t>
        </w:r>
      </w:hyperlink>
    </w:p>
    <w:p w14:paraId="65B38122" w14:textId="77777777" w:rsidR="00571597" w:rsidRDefault="00571597" w:rsidP="00571597">
      <w:r>
        <w:t>2019</w:t>
      </w:r>
      <w:r>
        <w:rPr>
          <w:rFonts w:hint="eastAsia"/>
        </w:rPr>
        <w:t>年</w:t>
      </w:r>
      <w:r>
        <w:t>01</w:t>
      </w:r>
      <w:r>
        <w:rPr>
          <w:rFonts w:hint="eastAsia"/>
        </w:rPr>
        <w:t>月</w:t>
      </w:r>
      <w:r>
        <w:t>08</w:t>
      </w:r>
      <w:r>
        <w:rPr>
          <w:rFonts w:hint="eastAsia"/>
        </w:rPr>
        <w:t>号</w:t>
      </w:r>
      <w:r>
        <w:rPr>
          <w:rFonts w:hint="eastAsia"/>
        </w:rPr>
        <w:t xml:space="preserve"> </w:t>
      </w:r>
      <w:r>
        <w:t>17</w:t>
      </w:r>
      <w:r>
        <w:rPr>
          <w:rFonts w:hint="eastAsia"/>
        </w:rPr>
        <w:t>:3</w:t>
      </w:r>
      <w:r>
        <w:t>0</w:t>
      </w:r>
    </w:p>
    <w:p w14:paraId="326DD556" w14:textId="77777777" w:rsidR="00571597" w:rsidRDefault="00571597" w:rsidP="00571597">
      <w:pPr>
        <w:pStyle w:val="2"/>
      </w:pPr>
      <w:bookmarkStart w:id="36" w:name="_Toc530937602"/>
      <w:bookmarkStart w:id="37" w:name="_Toc531716197"/>
      <w:bookmarkStart w:id="38" w:name="_Toc535076629"/>
      <w:bookmarkStart w:id="39" w:name="_Toc535168370"/>
      <w:bookmarkStart w:id="40" w:name="_Toc535173013"/>
      <w:r>
        <w:rPr>
          <w:rFonts w:hint="eastAsia"/>
        </w:rPr>
        <w:t>定义和缩略语</w:t>
      </w:r>
      <w:bookmarkEnd w:id="36"/>
      <w:bookmarkEnd w:id="37"/>
      <w:bookmarkEnd w:id="38"/>
      <w:bookmarkEnd w:id="39"/>
      <w:bookmarkEnd w:id="40"/>
    </w:p>
    <w:p w14:paraId="3A9E11DE" w14:textId="77777777" w:rsidR="00571597" w:rsidRPr="00DC79C9" w:rsidRDefault="00571597" w:rsidP="00571597">
      <w:r>
        <w:rPr>
          <w:rFonts w:hint="eastAsia"/>
        </w:rPr>
        <w:t>G</w:t>
      </w:r>
      <w:r>
        <w:t>02</w:t>
      </w:r>
      <w:r>
        <w:rPr>
          <w:rFonts w:hint="eastAsia"/>
        </w:rPr>
        <w:t>小组全体成员：刘雨霏，刘晓倩，胡方正，张光程，杨智麟</w:t>
      </w:r>
    </w:p>
    <w:p w14:paraId="37E87D02" w14:textId="1178D60E" w:rsidR="000A6584" w:rsidRDefault="000A6584" w:rsidP="00166F92">
      <w:pPr>
        <w:pStyle w:val="1"/>
      </w:pPr>
      <w:bookmarkStart w:id="41" w:name="_Toc535173014"/>
      <w:r>
        <w:rPr>
          <w:rFonts w:hint="eastAsia"/>
        </w:rPr>
        <w:t>项目描述</w:t>
      </w:r>
      <w:bookmarkEnd w:id="41"/>
    </w:p>
    <w:p w14:paraId="3B325644" w14:textId="77777777" w:rsidR="00166F92" w:rsidRPr="00873CE4" w:rsidRDefault="00166F92" w:rsidP="00166F92">
      <w:pPr>
        <w:pStyle w:val="2"/>
      </w:pPr>
      <w:bookmarkStart w:id="42" w:name="_Toc535053119"/>
      <w:bookmarkStart w:id="43" w:name="_Toc535173015"/>
      <w:r w:rsidRPr="00873CE4">
        <w:rPr>
          <w:rFonts w:hint="eastAsia"/>
        </w:rPr>
        <w:t>产品前景</w:t>
      </w:r>
      <w:bookmarkEnd w:id="42"/>
      <w:bookmarkEnd w:id="43"/>
    </w:p>
    <w:p w14:paraId="152452F6" w14:textId="77777777" w:rsidR="00166F92" w:rsidRDefault="00166F92" w:rsidP="00166F92">
      <w:pPr>
        <w:ind w:firstLine="420"/>
        <w:rPr>
          <w:sz w:val="23"/>
          <w:szCs w:val="23"/>
        </w:rPr>
      </w:pPr>
      <w:r>
        <w:rPr>
          <w:rFonts w:hint="eastAsia"/>
          <w:sz w:val="23"/>
          <w:szCs w:val="23"/>
        </w:rPr>
        <w:t>传统的学习系统，是以强调理论知识点的学习为主的学习系统。这种学习系统的特点主要是能够给学生提供多元化的学习方法，如动画、</w:t>
      </w:r>
      <w:r>
        <w:rPr>
          <w:sz w:val="23"/>
          <w:szCs w:val="23"/>
        </w:rPr>
        <w:t>PPT</w:t>
      </w:r>
      <w:r>
        <w:rPr>
          <w:rFonts w:hint="eastAsia"/>
          <w:sz w:val="23"/>
          <w:szCs w:val="23"/>
        </w:rPr>
        <w:t>、视频、录音等等，让学生的学习寓教于乐。然而，这种学习系统却对现在出现的一类工程性学科的教学无能为力。工程性学科的教学最大的特点便是实践性强，需要学生自己动手去做，而不能单单进行理论的学习。</w:t>
      </w:r>
    </w:p>
    <w:p w14:paraId="2D8F5C31" w14:textId="77777777" w:rsidR="00166F92" w:rsidRPr="00CA4A5E" w:rsidRDefault="00166F92" w:rsidP="00166F92">
      <w:pPr>
        <w:ind w:firstLine="420"/>
        <w:rPr>
          <w:lang w:val="zh-CN"/>
        </w:rPr>
      </w:pPr>
      <w:r>
        <w:rPr>
          <w:rFonts w:hint="eastAsia"/>
          <w:sz w:val="23"/>
          <w:szCs w:val="23"/>
        </w:rPr>
        <w:t>我们想要建立的基于项目的案例教学系统</w:t>
      </w:r>
      <w:r w:rsidRPr="00CA4A5E">
        <w:rPr>
          <w:rFonts w:hint="eastAsia"/>
          <w:sz w:val="23"/>
          <w:szCs w:val="23"/>
        </w:rPr>
        <w:t>是采用</w:t>
      </w:r>
      <w:r>
        <w:rPr>
          <w:rFonts w:hint="eastAsia"/>
          <w:sz w:val="23"/>
          <w:szCs w:val="23"/>
        </w:rPr>
        <w:t>以</w:t>
      </w:r>
      <w:r w:rsidRPr="00CA4A5E">
        <w:rPr>
          <w:rFonts w:hint="eastAsia"/>
          <w:sz w:val="23"/>
          <w:szCs w:val="23"/>
        </w:rPr>
        <w:t>项目为基本结构，使用工程类案例作为实践资源的系统，主要有以下几类特点与优势：</w:t>
      </w:r>
      <w:r w:rsidRPr="00CA4A5E">
        <w:rPr>
          <w:sz w:val="23"/>
          <w:szCs w:val="23"/>
        </w:rPr>
        <w:t xml:space="preserve"> </w:t>
      </w:r>
    </w:p>
    <w:p w14:paraId="6FD09FCF" w14:textId="77777777" w:rsidR="00166F92" w:rsidRPr="00CA4A5E" w:rsidRDefault="00166F92" w:rsidP="00166F92">
      <w:pPr>
        <w:pStyle w:val="Default"/>
        <w:rPr>
          <w:rFonts w:hAnsi="Times New Roman"/>
          <w:color w:val="auto"/>
          <w:sz w:val="23"/>
          <w:szCs w:val="23"/>
        </w:rPr>
      </w:pPr>
      <w:r w:rsidRPr="00CA4A5E">
        <w:rPr>
          <w:rFonts w:hint="eastAsia"/>
          <w:color w:val="auto"/>
          <w:sz w:val="23"/>
          <w:szCs w:val="23"/>
        </w:rPr>
        <w:t>一、</w:t>
      </w:r>
      <w:r w:rsidRPr="00CA4A5E">
        <w:rPr>
          <w:rFonts w:ascii="Times New Roman" w:hAnsi="Times New Roman" w:cs="Times New Roman"/>
          <w:color w:val="auto"/>
          <w:sz w:val="23"/>
          <w:szCs w:val="23"/>
        </w:rPr>
        <w:t>Learning-by-doing</w:t>
      </w:r>
      <w:r w:rsidRPr="00CA4A5E">
        <w:rPr>
          <w:rFonts w:hAnsi="Times New Roman" w:hint="eastAsia"/>
          <w:color w:val="auto"/>
          <w:sz w:val="23"/>
          <w:szCs w:val="23"/>
        </w:rPr>
        <w:t>学习方式的采用</w:t>
      </w:r>
    </w:p>
    <w:p w14:paraId="318FCA80" w14:textId="77777777" w:rsidR="00166F92" w:rsidRPr="00CA4A5E" w:rsidRDefault="00166F92" w:rsidP="00166F92">
      <w:pPr>
        <w:pStyle w:val="Default"/>
        <w:rPr>
          <w:rFonts w:hAnsi="Times New Roman"/>
          <w:color w:val="auto"/>
          <w:sz w:val="23"/>
          <w:szCs w:val="23"/>
        </w:rPr>
      </w:pPr>
      <w:r w:rsidRPr="00CA4A5E">
        <w:rPr>
          <w:rFonts w:hAnsi="Times New Roman" w:hint="eastAsia"/>
          <w:color w:val="auto"/>
          <w:sz w:val="23"/>
          <w:szCs w:val="23"/>
        </w:rPr>
        <w:t>主要的学习方法就是让学生进行实践，从而获得相应的经验。</w:t>
      </w:r>
      <w:r w:rsidRPr="00CA4A5E">
        <w:rPr>
          <w:rFonts w:hAnsi="Times New Roman"/>
          <w:color w:val="auto"/>
          <w:sz w:val="23"/>
          <w:szCs w:val="23"/>
        </w:rPr>
        <w:t xml:space="preserve"> </w:t>
      </w:r>
    </w:p>
    <w:p w14:paraId="7458658A" w14:textId="77777777" w:rsidR="00166F92" w:rsidRPr="00CA4A5E" w:rsidRDefault="00166F92" w:rsidP="00166F92">
      <w:pPr>
        <w:pStyle w:val="Default"/>
        <w:rPr>
          <w:rFonts w:hAnsi="Times New Roman"/>
          <w:color w:val="auto"/>
          <w:sz w:val="23"/>
          <w:szCs w:val="23"/>
        </w:rPr>
      </w:pPr>
      <w:r w:rsidRPr="00CA4A5E">
        <w:rPr>
          <w:rFonts w:hAnsi="Times New Roman" w:hint="eastAsia"/>
          <w:color w:val="auto"/>
          <w:sz w:val="23"/>
          <w:szCs w:val="23"/>
        </w:rPr>
        <w:t>二、以项目的形式组织工程类案例</w:t>
      </w:r>
    </w:p>
    <w:p w14:paraId="7E3C658D" w14:textId="77777777" w:rsidR="00166F92" w:rsidRPr="00CA4A5E" w:rsidRDefault="00166F92" w:rsidP="00166F92">
      <w:pPr>
        <w:pStyle w:val="Default"/>
        <w:rPr>
          <w:rFonts w:hAnsi="Times New Roman"/>
          <w:color w:val="auto"/>
          <w:sz w:val="23"/>
          <w:szCs w:val="23"/>
        </w:rPr>
      </w:pPr>
      <w:r w:rsidRPr="00CA4A5E">
        <w:rPr>
          <w:rFonts w:hAnsi="Times New Roman" w:hint="eastAsia"/>
          <w:color w:val="auto"/>
          <w:sz w:val="23"/>
          <w:szCs w:val="23"/>
        </w:rPr>
        <w:t>将案例还原成项目供学生再次实践与学习，不但能够规范案例的描述方法，还能够对使用过的案例进行积累。</w:t>
      </w:r>
      <w:r w:rsidRPr="00CA4A5E">
        <w:rPr>
          <w:rFonts w:hAnsi="Times New Roman"/>
          <w:color w:val="auto"/>
          <w:sz w:val="23"/>
          <w:szCs w:val="23"/>
        </w:rPr>
        <w:t xml:space="preserve"> </w:t>
      </w:r>
    </w:p>
    <w:p w14:paraId="6E10CD54" w14:textId="77777777" w:rsidR="00166F92" w:rsidRPr="00CA4A5E" w:rsidRDefault="00166F92" w:rsidP="00166F92">
      <w:pPr>
        <w:pStyle w:val="Default"/>
        <w:rPr>
          <w:rFonts w:hAnsi="Times New Roman"/>
          <w:color w:val="auto"/>
          <w:sz w:val="23"/>
          <w:szCs w:val="23"/>
        </w:rPr>
      </w:pPr>
      <w:r w:rsidRPr="00CA4A5E">
        <w:rPr>
          <w:rFonts w:hAnsi="Times New Roman" w:hint="eastAsia"/>
          <w:color w:val="auto"/>
          <w:sz w:val="23"/>
          <w:szCs w:val="23"/>
        </w:rPr>
        <w:t>三、项目为实践的结构背景</w:t>
      </w:r>
    </w:p>
    <w:p w14:paraId="15A1FA24" w14:textId="77777777" w:rsidR="00166F92" w:rsidRDefault="00166F92" w:rsidP="00166F92">
      <w:pPr>
        <w:pStyle w:val="Default"/>
        <w:rPr>
          <w:rFonts w:hAnsi="Times New Roman"/>
          <w:color w:val="auto"/>
          <w:sz w:val="23"/>
          <w:szCs w:val="23"/>
        </w:rPr>
      </w:pPr>
      <w:r w:rsidRPr="00CA4A5E">
        <w:rPr>
          <w:rFonts w:hAnsi="Times New Roman" w:hint="eastAsia"/>
          <w:color w:val="auto"/>
          <w:sz w:val="23"/>
          <w:szCs w:val="23"/>
        </w:rPr>
        <w:t>项目是基于项目的案例学习系统中主要的学习和实践方式。让学生真正动手做，有利于增强学生的动手能力。同时又由于项目的协作性、任务阶段性的特点，使得学生在实践过程中对团队协作、全局把握有了自己的认识。</w:t>
      </w:r>
      <w:r w:rsidRPr="00CA4A5E">
        <w:rPr>
          <w:rFonts w:hAnsi="Times New Roman"/>
          <w:color w:val="auto"/>
          <w:sz w:val="23"/>
          <w:szCs w:val="23"/>
        </w:rPr>
        <w:t xml:space="preserve"> </w:t>
      </w:r>
    </w:p>
    <w:p w14:paraId="0205FCD7" w14:textId="77777777" w:rsidR="00166F92" w:rsidRDefault="00166F92" w:rsidP="00166F92">
      <w:pPr>
        <w:ind w:firstLine="420"/>
        <w:rPr>
          <w:sz w:val="23"/>
          <w:szCs w:val="23"/>
        </w:rPr>
      </w:pPr>
      <w:r>
        <w:rPr>
          <w:rFonts w:hint="eastAsia"/>
          <w:sz w:val="23"/>
          <w:szCs w:val="23"/>
        </w:rPr>
        <w:t>综上所述，基于项目的案例学习系统是同时具备了案例教学法、项目教学法等教学方法诸多优点的学习系统。同时它还是</w:t>
      </w:r>
      <w:r>
        <w:rPr>
          <w:sz w:val="23"/>
          <w:szCs w:val="23"/>
        </w:rPr>
        <w:t>Learning-by-doing</w:t>
      </w:r>
      <w:r>
        <w:rPr>
          <w:rFonts w:hint="eastAsia"/>
          <w:sz w:val="23"/>
          <w:szCs w:val="23"/>
        </w:rPr>
        <w:t>教学方式的一种具体体现。由此我们可以预见，基于项目的案例学习系统今后将在实践性的工程类学科教学中产生重大的影响。</w:t>
      </w:r>
    </w:p>
    <w:p w14:paraId="3AC17BB4" w14:textId="77777777" w:rsidR="00166F92" w:rsidRPr="001019F8" w:rsidRDefault="00166F92" w:rsidP="00166F92">
      <w:pPr>
        <w:widowControl/>
        <w:jc w:val="left"/>
        <w:rPr>
          <w:sz w:val="23"/>
          <w:szCs w:val="23"/>
        </w:rPr>
      </w:pPr>
      <w:r>
        <w:rPr>
          <w:sz w:val="23"/>
          <w:szCs w:val="23"/>
        </w:rPr>
        <w:br w:type="page"/>
      </w:r>
    </w:p>
    <w:p w14:paraId="2BB379B1" w14:textId="77777777" w:rsidR="00166F92" w:rsidRPr="00873CE4" w:rsidRDefault="00166F92" w:rsidP="00166F92">
      <w:pPr>
        <w:pStyle w:val="2"/>
      </w:pPr>
      <w:bookmarkStart w:id="44" w:name="_Toc535053120"/>
      <w:bookmarkStart w:id="45" w:name="_Toc535173016"/>
      <w:r w:rsidRPr="00873CE4">
        <w:rPr>
          <w:rFonts w:hint="eastAsia"/>
        </w:rPr>
        <w:lastRenderedPageBreak/>
        <w:t>用户类别及特征</w:t>
      </w:r>
      <w:bookmarkEnd w:id="44"/>
      <w:bookmarkEnd w:id="45"/>
    </w:p>
    <w:tbl>
      <w:tblPr>
        <w:tblStyle w:val="a7"/>
        <w:tblW w:w="8296" w:type="dxa"/>
        <w:tblLook w:val="04A0" w:firstRow="1" w:lastRow="0" w:firstColumn="1" w:lastColumn="0" w:noHBand="0" w:noVBand="1"/>
      </w:tblPr>
      <w:tblGrid>
        <w:gridCol w:w="704"/>
        <w:gridCol w:w="709"/>
        <w:gridCol w:w="709"/>
        <w:gridCol w:w="708"/>
        <w:gridCol w:w="2127"/>
        <w:gridCol w:w="1984"/>
        <w:gridCol w:w="1355"/>
      </w:tblGrid>
      <w:tr w:rsidR="00166F92" w14:paraId="6408E802" w14:textId="77777777" w:rsidTr="006A2F3C">
        <w:tc>
          <w:tcPr>
            <w:tcW w:w="704" w:type="dxa"/>
            <w:tcBorders>
              <w:top w:val="single" w:sz="4" w:space="0" w:color="auto"/>
              <w:left w:val="single" w:sz="4" w:space="0" w:color="auto"/>
              <w:bottom w:val="single" w:sz="4" w:space="0" w:color="auto"/>
              <w:right w:val="single" w:sz="4" w:space="0" w:color="auto"/>
            </w:tcBorders>
            <w:hideMark/>
          </w:tcPr>
          <w:p w14:paraId="1F5048DB" w14:textId="77777777" w:rsidR="00166F92" w:rsidRDefault="00166F92" w:rsidP="00166F92">
            <w:pPr>
              <w:pStyle w:val="aa"/>
              <w:numPr>
                <w:ilvl w:val="0"/>
                <w:numId w:val="3"/>
              </w:numPr>
              <w:ind w:firstLineChars="0"/>
            </w:pPr>
            <w:r>
              <w:rPr>
                <w:rFonts w:hint="eastAsia"/>
              </w:rPr>
              <w:t>用户类别</w:t>
            </w:r>
          </w:p>
        </w:tc>
        <w:tc>
          <w:tcPr>
            <w:tcW w:w="709" w:type="dxa"/>
            <w:tcBorders>
              <w:top w:val="single" w:sz="4" w:space="0" w:color="auto"/>
              <w:left w:val="single" w:sz="4" w:space="0" w:color="auto"/>
              <w:bottom w:val="single" w:sz="4" w:space="0" w:color="auto"/>
              <w:right w:val="single" w:sz="4" w:space="0" w:color="auto"/>
            </w:tcBorders>
            <w:hideMark/>
          </w:tcPr>
          <w:p w14:paraId="6607ACF5" w14:textId="77777777" w:rsidR="00166F92" w:rsidRDefault="00166F92" w:rsidP="006A2F3C">
            <w:r>
              <w:rPr>
                <w:rFonts w:hint="eastAsia"/>
              </w:rPr>
              <w:t>用户代表</w:t>
            </w:r>
          </w:p>
        </w:tc>
        <w:tc>
          <w:tcPr>
            <w:tcW w:w="709" w:type="dxa"/>
            <w:tcBorders>
              <w:top w:val="single" w:sz="4" w:space="0" w:color="auto"/>
              <w:left w:val="single" w:sz="4" w:space="0" w:color="auto"/>
              <w:bottom w:val="single" w:sz="4" w:space="0" w:color="auto"/>
              <w:right w:val="single" w:sz="4" w:space="0" w:color="auto"/>
            </w:tcBorders>
            <w:hideMark/>
          </w:tcPr>
          <w:p w14:paraId="4F832412" w14:textId="77777777" w:rsidR="00166F92" w:rsidRDefault="00166F92" w:rsidP="006A2F3C">
            <w:r>
              <w:rPr>
                <w:rFonts w:hint="eastAsia"/>
              </w:rPr>
              <w:t>用户分类</w:t>
            </w:r>
          </w:p>
        </w:tc>
        <w:tc>
          <w:tcPr>
            <w:tcW w:w="708" w:type="dxa"/>
            <w:tcBorders>
              <w:top w:val="single" w:sz="4" w:space="0" w:color="auto"/>
              <w:left w:val="single" w:sz="4" w:space="0" w:color="auto"/>
              <w:bottom w:val="single" w:sz="4" w:space="0" w:color="auto"/>
              <w:right w:val="single" w:sz="4" w:space="0" w:color="auto"/>
            </w:tcBorders>
            <w:hideMark/>
          </w:tcPr>
          <w:p w14:paraId="750BA40C" w14:textId="77777777" w:rsidR="00166F92" w:rsidRDefault="00166F92" w:rsidP="006A2F3C">
            <w:r>
              <w:rPr>
                <w:rFonts w:hint="eastAsia"/>
              </w:rPr>
              <w:t>用户级别</w:t>
            </w:r>
          </w:p>
        </w:tc>
        <w:tc>
          <w:tcPr>
            <w:tcW w:w="2127" w:type="dxa"/>
            <w:tcBorders>
              <w:top w:val="single" w:sz="4" w:space="0" w:color="auto"/>
              <w:left w:val="single" w:sz="4" w:space="0" w:color="auto"/>
              <w:bottom w:val="single" w:sz="4" w:space="0" w:color="auto"/>
              <w:right w:val="single" w:sz="4" w:space="0" w:color="auto"/>
            </w:tcBorders>
            <w:hideMark/>
          </w:tcPr>
          <w:p w14:paraId="5AA15492" w14:textId="77777777" w:rsidR="00166F92" w:rsidRDefault="00166F92" w:rsidP="006A2F3C">
            <w:r>
              <w:rPr>
                <w:rFonts w:hint="eastAsia"/>
              </w:rPr>
              <w:t>理由</w:t>
            </w:r>
          </w:p>
        </w:tc>
        <w:tc>
          <w:tcPr>
            <w:tcW w:w="1984" w:type="dxa"/>
            <w:tcBorders>
              <w:top w:val="single" w:sz="4" w:space="0" w:color="auto"/>
              <w:left w:val="single" w:sz="4" w:space="0" w:color="auto"/>
              <w:bottom w:val="single" w:sz="4" w:space="0" w:color="auto"/>
              <w:right w:val="single" w:sz="4" w:space="0" w:color="auto"/>
            </w:tcBorders>
            <w:hideMark/>
          </w:tcPr>
          <w:p w14:paraId="7A365AC0" w14:textId="77777777" w:rsidR="00166F92" w:rsidRDefault="00166F92" w:rsidP="006A2F3C">
            <w:r>
              <w:rPr>
                <w:rFonts w:hint="eastAsia"/>
              </w:rPr>
              <w:t>职责</w:t>
            </w:r>
          </w:p>
        </w:tc>
        <w:tc>
          <w:tcPr>
            <w:tcW w:w="1355" w:type="dxa"/>
            <w:tcBorders>
              <w:top w:val="single" w:sz="4" w:space="0" w:color="auto"/>
              <w:left w:val="single" w:sz="4" w:space="0" w:color="auto"/>
              <w:bottom w:val="single" w:sz="4" w:space="0" w:color="auto"/>
              <w:right w:val="single" w:sz="4" w:space="0" w:color="auto"/>
            </w:tcBorders>
          </w:tcPr>
          <w:p w14:paraId="12445F4E" w14:textId="77777777" w:rsidR="00166F92" w:rsidRDefault="00166F92" w:rsidP="006A2F3C">
            <w:r>
              <w:rPr>
                <w:rFonts w:hint="eastAsia"/>
              </w:rPr>
              <w:t>获利</w:t>
            </w:r>
          </w:p>
        </w:tc>
      </w:tr>
      <w:tr w:rsidR="00166F92" w14:paraId="51CE1A34" w14:textId="77777777" w:rsidTr="006A2F3C">
        <w:tc>
          <w:tcPr>
            <w:tcW w:w="704" w:type="dxa"/>
            <w:tcBorders>
              <w:top w:val="single" w:sz="4" w:space="0" w:color="auto"/>
              <w:left w:val="single" w:sz="4" w:space="0" w:color="auto"/>
              <w:bottom w:val="single" w:sz="4" w:space="0" w:color="auto"/>
              <w:right w:val="single" w:sz="4" w:space="0" w:color="auto"/>
            </w:tcBorders>
          </w:tcPr>
          <w:p w14:paraId="44B9892A" w14:textId="77777777" w:rsidR="00166F92" w:rsidRDefault="00166F92" w:rsidP="006A2F3C">
            <w:r>
              <w:rPr>
                <w:rFonts w:hint="eastAsia"/>
              </w:rPr>
              <w:t>客户</w:t>
            </w:r>
          </w:p>
        </w:tc>
        <w:tc>
          <w:tcPr>
            <w:tcW w:w="709" w:type="dxa"/>
            <w:tcBorders>
              <w:top w:val="single" w:sz="4" w:space="0" w:color="auto"/>
              <w:left w:val="single" w:sz="4" w:space="0" w:color="auto"/>
              <w:bottom w:val="single" w:sz="4" w:space="0" w:color="auto"/>
              <w:right w:val="single" w:sz="4" w:space="0" w:color="auto"/>
            </w:tcBorders>
          </w:tcPr>
          <w:p w14:paraId="1CCFF470" w14:textId="77777777" w:rsidR="00166F92" w:rsidRDefault="00166F92" w:rsidP="006A2F3C">
            <w:r>
              <w:rPr>
                <w:rFonts w:hint="eastAsia"/>
              </w:rPr>
              <w:t>杨</w:t>
            </w:r>
            <w:proofErr w:type="gramStart"/>
            <w:r>
              <w:rPr>
                <w:rFonts w:hint="eastAsia"/>
              </w:rPr>
              <w:t>枨</w:t>
            </w:r>
            <w:proofErr w:type="gramEnd"/>
            <w:r>
              <w:rPr>
                <w:rFonts w:hint="eastAsia"/>
              </w:rPr>
              <w:t>老师</w:t>
            </w:r>
          </w:p>
        </w:tc>
        <w:tc>
          <w:tcPr>
            <w:tcW w:w="709" w:type="dxa"/>
            <w:tcBorders>
              <w:top w:val="single" w:sz="4" w:space="0" w:color="auto"/>
              <w:left w:val="single" w:sz="4" w:space="0" w:color="auto"/>
              <w:bottom w:val="single" w:sz="4" w:space="0" w:color="auto"/>
              <w:right w:val="single" w:sz="4" w:space="0" w:color="auto"/>
            </w:tcBorders>
          </w:tcPr>
          <w:p w14:paraId="70E140E7" w14:textId="77777777" w:rsidR="00166F92" w:rsidRDefault="00166F92" w:rsidP="006A2F3C">
            <w:r>
              <w:rPr>
                <w:rFonts w:hint="eastAsia"/>
              </w:rPr>
              <w:t>直接用户</w:t>
            </w:r>
          </w:p>
        </w:tc>
        <w:tc>
          <w:tcPr>
            <w:tcW w:w="708" w:type="dxa"/>
            <w:tcBorders>
              <w:top w:val="single" w:sz="4" w:space="0" w:color="auto"/>
              <w:left w:val="single" w:sz="4" w:space="0" w:color="auto"/>
              <w:bottom w:val="single" w:sz="4" w:space="0" w:color="auto"/>
              <w:right w:val="single" w:sz="4" w:space="0" w:color="auto"/>
            </w:tcBorders>
          </w:tcPr>
          <w:p w14:paraId="0C83E46B" w14:textId="77777777" w:rsidR="00166F92" w:rsidRDefault="00166F92" w:rsidP="006A2F3C">
            <w:r>
              <w:rPr>
                <w:rFonts w:hint="eastAsia"/>
              </w:rPr>
              <w:t>关键用户</w:t>
            </w:r>
          </w:p>
        </w:tc>
        <w:tc>
          <w:tcPr>
            <w:tcW w:w="2127" w:type="dxa"/>
            <w:tcBorders>
              <w:top w:val="single" w:sz="4" w:space="0" w:color="auto"/>
              <w:left w:val="single" w:sz="4" w:space="0" w:color="auto"/>
              <w:bottom w:val="single" w:sz="4" w:space="0" w:color="auto"/>
              <w:right w:val="single" w:sz="4" w:space="0" w:color="auto"/>
            </w:tcBorders>
          </w:tcPr>
          <w:p w14:paraId="3ADE9225" w14:textId="77777777" w:rsidR="00166F92" w:rsidRDefault="00166F92" w:rsidP="006A2F3C">
            <w:r>
              <w:rPr>
                <w:rFonts w:ascii="Calibri" w:hAnsi="Calibri" w:hint="eastAsia"/>
                <w:kern w:val="0"/>
              </w:rPr>
              <w:t>杨</w:t>
            </w:r>
            <w:proofErr w:type="gramStart"/>
            <w:r>
              <w:rPr>
                <w:rFonts w:ascii="Calibri" w:hAnsi="Calibri" w:hint="eastAsia"/>
                <w:kern w:val="0"/>
              </w:rPr>
              <w:t>枨</w:t>
            </w:r>
            <w:proofErr w:type="gramEnd"/>
            <w:r>
              <w:rPr>
                <w:rFonts w:ascii="Calibri" w:hAnsi="Calibri" w:hint="eastAsia"/>
                <w:kern w:val="0"/>
              </w:rPr>
              <w:t>老师作为项目下达者，清楚的知道项目内容及要求</w:t>
            </w:r>
          </w:p>
        </w:tc>
        <w:tc>
          <w:tcPr>
            <w:tcW w:w="1984" w:type="dxa"/>
            <w:tcBorders>
              <w:top w:val="single" w:sz="4" w:space="0" w:color="auto"/>
              <w:left w:val="single" w:sz="4" w:space="0" w:color="auto"/>
              <w:bottom w:val="single" w:sz="4" w:space="0" w:color="auto"/>
              <w:right w:val="single" w:sz="4" w:space="0" w:color="auto"/>
            </w:tcBorders>
          </w:tcPr>
          <w:p w14:paraId="079974E7" w14:textId="77777777" w:rsidR="00166F92" w:rsidRDefault="00166F92" w:rsidP="006A2F3C">
            <w:r>
              <w:rPr>
                <w:rFonts w:hint="eastAsia"/>
              </w:rPr>
              <w:t>提出自己对于系统界面风格和布局的要求，对系统应具备或已拥有的功能提出建议</w:t>
            </w:r>
          </w:p>
        </w:tc>
        <w:tc>
          <w:tcPr>
            <w:tcW w:w="1355" w:type="dxa"/>
            <w:tcBorders>
              <w:top w:val="single" w:sz="4" w:space="0" w:color="auto"/>
              <w:left w:val="single" w:sz="4" w:space="0" w:color="auto"/>
              <w:bottom w:val="single" w:sz="4" w:space="0" w:color="auto"/>
              <w:right w:val="single" w:sz="4" w:space="0" w:color="auto"/>
            </w:tcBorders>
          </w:tcPr>
          <w:p w14:paraId="25268521" w14:textId="77777777" w:rsidR="00166F92" w:rsidRDefault="00166F92" w:rsidP="006A2F3C">
            <w:proofErr w:type="gramStart"/>
            <w:r>
              <w:rPr>
                <w:rFonts w:hint="eastAsia"/>
              </w:rPr>
              <w:t>最终项目</w:t>
            </w:r>
            <w:proofErr w:type="gramEnd"/>
            <w:r>
              <w:rPr>
                <w:rFonts w:hint="eastAsia"/>
              </w:rPr>
              <w:t>成果的既得利益者</w:t>
            </w:r>
          </w:p>
        </w:tc>
      </w:tr>
      <w:tr w:rsidR="00166F92" w14:paraId="36CAE0A4" w14:textId="77777777" w:rsidTr="006A2F3C">
        <w:tc>
          <w:tcPr>
            <w:tcW w:w="704" w:type="dxa"/>
            <w:tcBorders>
              <w:top w:val="single" w:sz="4" w:space="0" w:color="auto"/>
              <w:left w:val="single" w:sz="4" w:space="0" w:color="auto"/>
              <w:bottom w:val="single" w:sz="4" w:space="0" w:color="auto"/>
              <w:right w:val="single" w:sz="4" w:space="0" w:color="auto"/>
            </w:tcBorders>
            <w:hideMark/>
          </w:tcPr>
          <w:p w14:paraId="6AD02736" w14:textId="77777777" w:rsidR="00166F92" w:rsidRDefault="00166F92" w:rsidP="006A2F3C">
            <w:r>
              <w:rPr>
                <w:rFonts w:ascii="Calibri" w:hAnsi="Calibri" w:hint="eastAsia"/>
                <w:kern w:val="0"/>
              </w:rPr>
              <w:t>教师用户</w:t>
            </w:r>
          </w:p>
        </w:tc>
        <w:tc>
          <w:tcPr>
            <w:tcW w:w="709" w:type="dxa"/>
            <w:tcBorders>
              <w:top w:val="single" w:sz="4" w:space="0" w:color="auto"/>
              <w:left w:val="single" w:sz="4" w:space="0" w:color="auto"/>
              <w:bottom w:val="single" w:sz="4" w:space="0" w:color="auto"/>
              <w:right w:val="single" w:sz="4" w:space="0" w:color="auto"/>
            </w:tcBorders>
            <w:hideMark/>
          </w:tcPr>
          <w:p w14:paraId="4E7D3927" w14:textId="77777777" w:rsidR="00166F92" w:rsidRDefault="00166F92" w:rsidP="006A2F3C">
            <w:r>
              <w:rPr>
                <w:rFonts w:ascii="Calibri" w:hAnsi="Calibri" w:hint="eastAsia"/>
                <w:kern w:val="0"/>
              </w:rPr>
              <w:t>杨</w:t>
            </w:r>
            <w:proofErr w:type="gramStart"/>
            <w:r>
              <w:rPr>
                <w:rFonts w:ascii="Calibri" w:hAnsi="Calibri" w:hint="eastAsia"/>
                <w:kern w:val="0"/>
              </w:rPr>
              <w:t>枨</w:t>
            </w:r>
            <w:proofErr w:type="gramEnd"/>
            <w:r>
              <w:rPr>
                <w:rFonts w:ascii="Calibri" w:hAnsi="Calibri" w:hint="eastAsia"/>
                <w:kern w:val="0"/>
              </w:rPr>
              <w:t>老师</w:t>
            </w:r>
          </w:p>
        </w:tc>
        <w:tc>
          <w:tcPr>
            <w:tcW w:w="709" w:type="dxa"/>
            <w:tcBorders>
              <w:top w:val="single" w:sz="4" w:space="0" w:color="auto"/>
              <w:left w:val="single" w:sz="4" w:space="0" w:color="auto"/>
              <w:bottom w:val="single" w:sz="4" w:space="0" w:color="auto"/>
              <w:right w:val="single" w:sz="4" w:space="0" w:color="auto"/>
            </w:tcBorders>
            <w:hideMark/>
          </w:tcPr>
          <w:p w14:paraId="350674CB" w14:textId="77777777" w:rsidR="00166F92" w:rsidRDefault="00166F92" w:rsidP="006A2F3C">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hideMark/>
          </w:tcPr>
          <w:p w14:paraId="53BB719A" w14:textId="77777777" w:rsidR="00166F92" w:rsidRDefault="00166F92" w:rsidP="006A2F3C">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hideMark/>
          </w:tcPr>
          <w:p w14:paraId="59020353" w14:textId="77777777" w:rsidR="00166F92" w:rsidRDefault="00166F92" w:rsidP="006A2F3C">
            <w:r>
              <w:rPr>
                <w:rFonts w:ascii="Calibri" w:hAnsi="Calibri" w:hint="eastAsia"/>
                <w:kern w:val="0"/>
              </w:rPr>
              <w:t>杨</w:t>
            </w:r>
            <w:proofErr w:type="gramStart"/>
            <w:r>
              <w:rPr>
                <w:rFonts w:ascii="Calibri" w:hAnsi="Calibri" w:hint="eastAsia"/>
                <w:kern w:val="0"/>
              </w:rPr>
              <w:t>枨</w:t>
            </w:r>
            <w:proofErr w:type="gramEnd"/>
            <w:r>
              <w:rPr>
                <w:rFonts w:ascii="Calibri" w:hAnsi="Calibri" w:hint="eastAsia"/>
                <w:kern w:val="0"/>
              </w:rPr>
              <w:t>老师是基于项目的案例教学系统的创建者，同时也是一位有着丰富经验的指导者，做教师用户代表可以清楚的反映教师用户的需求。</w:t>
            </w:r>
          </w:p>
        </w:tc>
        <w:tc>
          <w:tcPr>
            <w:tcW w:w="1984" w:type="dxa"/>
            <w:tcBorders>
              <w:top w:val="single" w:sz="4" w:space="0" w:color="auto"/>
              <w:left w:val="single" w:sz="4" w:space="0" w:color="auto"/>
              <w:bottom w:val="single" w:sz="4" w:space="0" w:color="auto"/>
              <w:right w:val="single" w:sz="4" w:space="0" w:color="auto"/>
            </w:tcBorders>
            <w:hideMark/>
          </w:tcPr>
          <w:p w14:paraId="3D4673F3" w14:textId="77777777" w:rsidR="00166F92" w:rsidRDefault="00166F92" w:rsidP="006A2F3C">
            <w:r>
              <w:rPr>
                <w:rFonts w:ascii="Calibri" w:hAnsi="Calibri" w:hint="eastAsia"/>
                <w:kern w:val="0"/>
              </w:rPr>
              <w:t>同需求分析</w:t>
            </w:r>
            <w:proofErr w:type="gramStart"/>
            <w:r>
              <w:rPr>
                <w:rFonts w:ascii="Calibri" w:hAnsi="Calibri" w:hint="eastAsia"/>
                <w:kern w:val="0"/>
              </w:rPr>
              <w:t>师交流</w:t>
            </w:r>
            <w:proofErr w:type="gramEnd"/>
            <w:r>
              <w:rPr>
                <w:rFonts w:ascii="Calibri" w:hAnsi="Calibri" w:hint="eastAsia"/>
                <w:kern w:val="0"/>
              </w:rPr>
              <w:t>与沟通，提出教师方的需求，在开发过程中发现和总结存在的问题和弊端并审查最终结果。</w:t>
            </w:r>
          </w:p>
        </w:tc>
        <w:tc>
          <w:tcPr>
            <w:tcW w:w="1355" w:type="dxa"/>
            <w:tcBorders>
              <w:top w:val="single" w:sz="4" w:space="0" w:color="auto"/>
              <w:left w:val="single" w:sz="4" w:space="0" w:color="auto"/>
              <w:bottom w:val="single" w:sz="4" w:space="0" w:color="auto"/>
              <w:right w:val="single" w:sz="4" w:space="0" w:color="auto"/>
            </w:tcBorders>
          </w:tcPr>
          <w:p w14:paraId="52DB013A" w14:textId="77777777" w:rsidR="00166F92" w:rsidRDefault="00166F92" w:rsidP="006A2F3C">
            <w:pPr>
              <w:rPr>
                <w:rFonts w:ascii="Calibri" w:hAnsi="Calibri"/>
                <w:kern w:val="0"/>
              </w:rPr>
            </w:pPr>
            <w:r>
              <w:rPr>
                <w:rFonts w:ascii="Calibri" w:hAnsi="Calibri" w:hint="eastAsia"/>
                <w:kern w:val="0"/>
              </w:rPr>
              <w:t>完工的系统将尽可能的满足其关于教师用户方面的需求</w:t>
            </w:r>
          </w:p>
        </w:tc>
      </w:tr>
      <w:tr w:rsidR="00166F92" w14:paraId="39C4DACF" w14:textId="77777777" w:rsidTr="006A2F3C">
        <w:tc>
          <w:tcPr>
            <w:tcW w:w="704" w:type="dxa"/>
            <w:tcBorders>
              <w:top w:val="single" w:sz="4" w:space="0" w:color="auto"/>
              <w:left w:val="single" w:sz="4" w:space="0" w:color="auto"/>
              <w:bottom w:val="single" w:sz="4" w:space="0" w:color="auto"/>
              <w:right w:val="single" w:sz="4" w:space="0" w:color="auto"/>
            </w:tcBorders>
            <w:hideMark/>
          </w:tcPr>
          <w:p w14:paraId="2018D3DD" w14:textId="77777777" w:rsidR="00166F92" w:rsidRDefault="00166F92" w:rsidP="006A2F3C">
            <w:r>
              <w:rPr>
                <w:rFonts w:ascii="Calibri" w:hAnsi="Calibri" w:hint="eastAsia"/>
                <w:kern w:val="0"/>
              </w:rPr>
              <w:t>管理员</w:t>
            </w:r>
          </w:p>
        </w:tc>
        <w:tc>
          <w:tcPr>
            <w:tcW w:w="709" w:type="dxa"/>
            <w:tcBorders>
              <w:top w:val="single" w:sz="4" w:space="0" w:color="auto"/>
              <w:left w:val="single" w:sz="4" w:space="0" w:color="auto"/>
              <w:bottom w:val="single" w:sz="4" w:space="0" w:color="auto"/>
              <w:right w:val="single" w:sz="4" w:space="0" w:color="auto"/>
            </w:tcBorders>
          </w:tcPr>
          <w:p w14:paraId="7384886B" w14:textId="77777777" w:rsidR="00166F92" w:rsidRDefault="00166F92" w:rsidP="006A2F3C">
            <w:r>
              <w:rPr>
                <w:rFonts w:hint="eastAsia"/>
              </w:rPr>
              <w:t>陈尚辉</w:t>
            </w:r>
          </w:p>
        </w:tc>
        <w:tc>
          <w:tcPr>
            <w:tcW w:w="709" w:type="dxa"/>
            <w:tcBorders>
              <w:top w:val="single" w:sz="4" w:space="0" w:color="auto"/>
              <w:left w:val="single" w:sz="4" w:space="0" w:color="auto"/>
              <w:bottom w:val="single" w:sz="4" w:space="0" w:color="auto"/>
              <w:right w:val="single" w:sz="4" w:space="0" w:color="auto"/>
            </w:tcBorders>
            <w:hideMark/>
          </w:tcPr>
          <w:p w14:paraId="3E72677C" w14:textId="77777777" w:rsidR="00166F92" w:rsidRDefault="00166F92" w:rsidP="006A2F3C">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hideMark/>
          </w:tcPr>
          <w:p w14:paraId="45F8C834" w14:textId="77777777" w:rsidR="00166F92" w:rsidRDefault="00166F92" w:rsidP="006A2F3C">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tcPr>
          <w:p w14:paraId="742549A8" w14:textId="77777777" w:rsidR="00166F92" w:rsidRDefault="00166F92" w:rsidP="006A2F3C">
            <w:r>
              <w:rPr>
                <w:rFonts w:hint="eastAsia"/>
              </w:rPr>
              <w:t>学长作为杨老师的研究生，具有丰富的学习经验，能够帮助我们更好地分析系统，发现我们的不足并给与指导。</w:t>
            </w:r>
          </w:p>
        </w:tc>
        <w:tc>
          <w:tcPr>
            <w:tcW w:w="1984" w:type="dxa"/>
            <w:tcBorders>
              <w:top w:val="single" w:sz="4" w:space="0" w:color="auto"/>
              <w:left w:val="single" w:sz="4" w:space="0" w:color="auto"/>
              <w:bottom w:val="single" w:sz="4" w:space="0" w:color="auto"/>
              <w:right w:val="single" w:sz="4" w:space="0" w:color="auto"/>
            </w:tcBorders>
            <w:hideMark/>
          </w:tcPr>
          <w:p w14:paraId="558798E8" w14:textId="77777777" w:rsidR="00166F92" w:rsidRDefault="00166F92" w:rsidP="006A2F3C">
            <w:r>
              <w:rPr>
                <w:rFonts w:ascii="Calibri" w:hAnsi="Calibri" w:hint="eastAsia"/>
                <w:kern w:val="0"/>
              </w:rPr>
              <w:t>以管理员的身份提出需求并拟定好设计方案，发现过程中的问题并提出意见。</w:t>
            </w:r>
          </w:p>
        </w:tc>
        <w:tc>
          <w:tcPr>
            <w:tcW w:w="1355" w:type="dxa"/>
            <w:tcBorders>
              <w:top w:val="single" w:sz="4" w:space="0" w:color="auto"/>
              <w:left w:val="single" w:sz="4" w:space="0" w:color="auto"/>
              <w:bottom w:val="single" w:sz="4" w:space="0" w:color="auto"/>
              <w:right w:val="single" w:sz="4" w:space="0" w:color="auto"/>
            </w:tcBorders>
          </w:tcPr>
          <w:p w14:paraId="4E01E541" w14:textId="77777777" w:rsidR="00166F92" w:rsidRDefault="00166F92" w:rsidP="006A2F3C">
            <w:pPr>
              <w:rPr>
                <w:rFonts w:ascii="Calibri" w:hAnsi="Calibri"/>
                <w:kern w:val="0"/>
              </w:rPr>
            </w:pPr>
            <w:r>
              <w:rPr>
                <w:rFonts w:ascii="Calibri" w:hAnsi="Calibri" w:hint="eastAsia"/>
                <w:kern w:val="0"/>
              </w:rPr>
              <w:t>完工的系统将尽可能的满足其关于管理员用户方面的需求</w:t>
            </w:r>
          </w:p>
        </w:tc>
      </w:tr>
      <w:tr w:rsidR="00166F92" w14:paraId="179B9E48" w14:textId="77777777" w:rsidTr="006A2F3C">
        <w:tc>
          <w:tcPr>
            <w:tcW w:w="704" w:type="dxa"/>
            <w:tcBorders>
              <w:top w:val="single" w:sz="4" w:space="0" w:color="auto"/>
              <w:left w:val="single" w:sz="4" w:space="0" w:color="auto"/>
              <w:bottom w:val="single" w:sz="4" w:space="0" w:color="auto"/>
              <w:right w:val="single" w:sz="4" w:space="0" w:color="auto"/>
            </w:tcBorders>
            <w:hideMark/>
          </w:tcPr>
          <w:p w14:paraId="500B1C21" w14:textId="77777777" w:rsidR="00166F92" w:rsidRDefault="00166F92" w:rsidP="006A2F3C">
            <w:r>
              <w:rPr>
                <w:rFonts w:ascii="Calibri" w:hAnsi="Calibri" w:hint="eastAsia"/>
                <w:kern w:val="0"/>
              </w:rPr>
              <w:t>学生代表</w:t>
            </w:r>
          </w:p>
        </w:tc>
        <w:tc>
          <w:tcPr>
            <w:tcW w:w="709" w:type="dxa"/>
            <w:tcBorders>
              <w:top w:val="single" w:sz="4" w:space="0" w:color="auto"/>
              <w:left w:val="single" w:sz="4" w:space="0" w:color="auto"/>
              <w:bottom w:val="single" w:sz="4" w:space="0" w:color="auto"/>
              <w:right w:val="single" w:sz="4" w:space="0" w:color="auto"/>
            </w:tcBorders>
            <w:hideMark/>
          </w:tcPr>
          <w:p w14:paraId="5542EB2A" w14:textId="77777777" w:rsidR="00166F92" w:rsidRDefault="00166F92" w:rsidP="006A2F3C">
            <w:r>
              <w:rPr>
                <w:rFonts w:hint="eastAsia"/>
              </w:rPr>
              <w:t>骆一辉</w:t>
            </w:r>
          </w:p>
        </w:tc>
        <w:tc>
          <w:tcPr>
            <w:tcW w:w="709" w:type="dxa"/>
            <w:tcBorders>
              <w:top w:val="single" w:sz="4" w:space="0" w:color="auto"/>
              <w:left w:val="single" w:sz="4" w:space="0" w:color="auto"/>
              <w:bottom w:val="single" w:sz="4" w:space="0" w:color="auto"/>
              <w:right w:val="single" w:sz="4" w:space="0" w:color="auto"/>
            </w:tcBorders>
            <w:hideMark/>
          </w:tcPr>
          <w:p w14:paraId="0344878C" w14:textId="77777777" w:rsidR="00166F92" w:rsidRDefault="00166F92" w:rsidP="006A2F3C">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hideMark/>
          </w:tcPr>
          <w:p w14:paraId="7710BECD" w14:textId="77777777" w:rsidR="00166F92" w:rsidRDefault="00166F92" w:rsidP="006A2F3C">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hideMark/>
          </w:tcPr>
          <w:p w14:paraId="5874C079" w14:textId="77777777" w:rsidR="00166F92" w:rsidRDefault="00166F92" w:rsidP="006A2F3C">
            <w:r>
              <w:rPr>
                <w:rFonts w:ascii="Calibri" w:hAnsi="Calibri" w:hint="eastAsia"/>
                <w:kern w:val="0"/>
              </w:rPr>
              <w:t>作为本专业的学生，对该项目十分感兴趣，且约谈容易。</w:t>
            </w:r>
          </w:p>
        </w:tc>
        <w:tc>
          <w:tcPr>
            <w:tcW w:w="1984" w:type="dxa"/>
            <w:tcBorders>
              <w:top w:val="single" w:sz="4" w:space="0" w:color="auto"/>
              <w:left w:val="single" w:sz="4" w:space="0" w:color="auto"/>
              <w:bottom w:val="single" w:sz="4" w:space="0" w:color="auto"/>
              <w:right w:val="single" w:sz="4" w:space="0" w:color="auto"/>
            </w:tcBorders>
            <w:hideMark/>
          </w:tcPr>
          <w:p w14:paraId="1208D86C" w14:textId="77777777" w:rsidR="00166F92" w:rsidRDefault="00166F92" w:rsidP="006A2F3C">
            <w:r>
              <w:rPr>
                <w:rFonts w:ascii="Calibri" w:hAnsi="Calibri" w:hint="eastAsia"/>
                <w:kern w:val="0"/>
              </w:rPr>
              <w:t>从学生的角度出发，共同探讨提出学生方的需求与对界面的要求。</w:t>
            </w:r>
          </w:p>
        </w:tc>
        <w:tc>
          <w:tcPr>
            <w:tcW w:w="1355" w:type="dxa"/>
            <w:tcBorders>
              <w:top w:val="single" w:sz="4" w:space="0" w:color="auto"/>
              <w:left w:val="single" w:sz="4" w:space="0" w:color="auto"/>
              <w:bottom w:val="single" w:sz="4" w:space="0" w:color="auto"/>
              <w:right w:val="single" w:sz="4" w:space="0" w:color="auto"/>
            </w:tcBorders>
          </w:tcPr>
          <w:p w14:paraId="78636160" w14:textId="77777777" w:rsidR="00166F92" w:rsidRDefault="00166F92" w:rsidP="006A2F3C">
            <w:pPr>
              <w:rPr>
                <w:rFonts w:ascii="Calibri" w:hAnsi="Calibri"/>
                <w:kern w:val="0"/>
              </w:rPr>
            </w:pPr>
            <w:r>
              <w:rPr>
                <w:rFonts w:ascii="Calibri" w:hAnsi="Calibri" w:hint="eastAsia"/>
                <w:kern w:val="0"/>
              </w:rPr>
              <w:t>完工的系统将尽可能的满足其关于学生用户方面的需求</w:t>
            </w:r>
          </w:p>
        </w:tc>
      </w:tr>
      <w:tr w:rsidR="00166F92" w14:paraId="2B4972C7" w14:textId="77777777" w:rsidTr="006A2F3C">
        <w:tc>
          <w:tcPr>
            <w:tcW w:w="704" w:type="dxa"/>
            <w:tcBorders>
              <w:top w:val="single" w:sz="4" w:space="0" w:color="auto"/>
              <w:left w:val="single" w:sz="4" w:space="0" w:color="auto"/>
              <w:bottom w:val="single" w:sz="4" w:space="0" w:color="auto"/>
              <w:right w:val="single" w:sz="4" w:space="0" w:color="auto"/>
            </w:tcBorders>
            <w:hideMark/>
          </w:tcPr>
          <w:p w14:paraId="4813F41E" w14:textId="77777777" w:rsidR="00166F92" w:rsidRDefault="00166F92" w:rsidP="006A2F3C">
            <w:pPr>
              <w:rPr>
                <w:rFonts w:ascii="Calibri" w:hAnsi="Calibri"/>
                <w:kern w:val="0"/>
              </w:rPr>
            </w:pPr>
            <w:r>
              <w:rPr>
                <w:rFonts w:ascii="Calibri" w:hAnsi="Calibri" w:hint="eastAsia"/>
                <w:kern w:val="0"/>
              </w:rPr>
              <w:t>学生代表</w:t>
            </w:r>
          </w:p>
        </w:tc>
        <w:tc>
          <w:tcPr>
            <w:tcW w:w="709" w:type="dxa"/>
            <w:tcBorders>
              <w:top w:val="single" w:sz="4" w:space="0" w:color="auto"/>
              <w:left w:val="single" w:sz="4" w:space="0" w:color="auto"/>
              <w:bottom w:val="single" w:sz="4" w:space="0" w:color="auto"/>
              <w:right w:val="single" w:sz="4" w:space="0" w:color="auto"/>
            </w:tcBorders>
            <w:hideMark/>
          </w:tcPr>
          <w:p w14:paraId="4088F312" w14:textId="77777777" w:rsidR="00166F92" w:rsidRDefault="00166F92" w:rsidP="006A2F3C">
            <w:r>
              <w:rPr>
                <w:rFonts w:hint="eastAsia"/>
              </w:rPr>
              <w:t>蓝舒雯</w:t>
            </w:r>
          </w:p>
        </w:tc>
        <w:tc>
          <w:tcPr>
            <w:tcW w:w="709" w:type="dxa"/>
            <w:tcBorders>
              <w:top w:val="single" w:sz="4" w:space="0" w:color="auto"/>
              <w:left w:val="single" w:sz="4" w:space="0" w:color="auto"/>
              <w:bottom w:val="single" w:sz="4" w:space="0" w:color="auto"/>
              <w:right w:val="single" w:sz="4" w:space="0" w:color="auto"/>
            </w:tcBorders>
            <w:hideMark/>
          </w:tcPr>
          <w:p w14:paraId="60E1E103" w14:textId="77777777" w:rsidR="00166F92" w:rsidRDefault="00166F92" w:rsidP="006A2F3C">
            <w:pPr>
              <w:rPr>
                <w:rFonts w:ascii="Calibri" w:hAnsi="Calibri"/>
                <w:kern w:val="0"/>
              </w:rPr>
            </w:pPr>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hideMark/>
          </w:tcPr>
          <w:p w14:paraId="54822A5F" w14:textId="77777777" w:rsidR="00166F92" w:rsidRDefault="00166F92" w:rsidP="006A2F3C">
            <w:pPr>
              <w:rPr>
                <w:rFonts w:ascii="Calibri" w:hAnsi="Calibri"/>
                <w:kern w:val="0"/>
              </w:rPr>
            </w:pPr>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hideMark/>
          </w:tcPr>
          <w:p w14:paraId="20A06923" w14:textId="77777777" w:rsidR="00166F92" w:rsidRDefault="00166F92" w:rsidP="006A2F3C">
            <w:pPr>
              <w:rPr>
                <w:rFonts w:ascii="Calibri" w:hAnsi="Calibri"/>
                <w:kern w:val="0"/>
              </w:rPr>
            </w:pPr>
            <w:r>
              <w:rPr>
                <w:rFonts w:ascii="Calibri" w:hAnsi="Calibri" w:hint="eastAsia"/>
                <w:kern w:val="0"/>
              </w:rPr>
              <w:t>作为常规项目的参与者，能从旁观的角度发现我们的问题，给出建议，且约谈容易。</w:t>
            </w:r>
          </w:p>
        </w:tc>
        <w:tc>
          <w:tcPr>
            <w:tcW w:w="1984" w:type="dxa"/>
            <w:tcBorders>
              <w:top w:val="single" w:sz="4" w:space="0" w:color="auto"/>
              <w:left w:val="single" w:sz="4" w:space="0" w:color="auto"/>
              <w:bottom w:val="single" w:sz="4" w:space="0" w:color="auto"/>
              <w:right w:val="single" w:sz="4" w:space="0" w:color="auto"/>
            </w:tcBorders>
            <w:hideMark/>
          </w:tcPr>
          <w:p w14:paraId="44EE2966" w14:textId="77777777" w:rsidR="00166F92" w:rsidRDefault="00166F92" w:rsidP="006A2F3C">
            <w:pPr>
              <w:rPr>
                <w:rFonts w:ascii="Calibri" w:hAnsi="Calibri"/>
                <w:kern w:val="0"/>
              </w:rPr>
            </w:pPr>
            <w:r>
              <w:rPr>
                <w:rFonts w:ascii="Calibri" w:hAnsi="Calibri" w:hint="eastAsia"/>
                <w:kern w:val="0"/>
              </w:rPr>
              <w:t>从学生的角度同出发，共同探讨并提出学生方的需求与界面的要求。</w:t>
            </w:r>
          </w:p>
        </w:tc>
        <w:tc>
          <w:tcPr>
            <w:tcW w:w="1355" w:type="dxa"/>
            <w:tcBorders>
              <w:top w:val="single" w:sz="4" w:space="0" w:color="auto"/>
              <w:left w:val="single" w:sz="4" w:space="0" w:color="auto"/>
              <w:bottom w:val="single" w:sz="4" w:space="0" w:color="auto"/>
              <w:right w:val="single" w:sz="4" w:space="0" w:color="auto"/>
            </w:tcBorders>
          </w:tcPr>
          <w:p w14:paraId="7FB7050B" w14:textId="77777777" w:rsidR="00166F92" w:rsidRDefault="00166F92" w:rsidP="006A2F3C">
            <w:pPr>
              <w:rPr>
                <w:rFonts w:ascii="Calibri" w:hAnsi="Calibri"/>
                <w:kern w:val="0"/>
              </w:rPr>
            </w:pPr>
            <w:r>
              <w:rPr>
                <w:rFonts w:ascii="Calibri" w:hAnsi="Calibri" w:hint="eastAsia"/>
                <w:kern w:val="0"/>
              </w:rPr>
              <w:t>完工的系统将尽可能的满足其关于学生用户方面的需求</w:t>
            </w:r>
          </w:p>
        </w:tc>
      </w:tr>
      <w:tr w:rsidR="00166F92" w14:paraId="2423CD6E" w14:textId="77777777" w:rsidTr="006A2F3C">
        <w:tc>
          <w:tcPr>
            <w:tcW w:w="704" w:type="dxa"/>
            <w:tcBorders>
              <w:top w:val="single" w:sz="4" w:space="0" w:color="auto"/>
              <w:left w:val="single" w:sz="4" w:space="0" w:color="auto"/>
              <w:bottom w:val="single" w:sz="4" w:space="0" w:color="auto"/>
              <w:right w:val="single" w:sz="4" w:space="0" w:color="auto"/>
            </w:tcBorders>
          </w:tcPr>
          <w:p w14:paraId="3BC518D4" w14:textId="77777777" w:rsidR="00166F92" w:rsidRDefault="00166F92" w:rsidP="006A2F3C">
            <w:pPr>
              <w:rPr>
                <w:rFonts w:ascii="Calibri" w:hAnsi="Calibri"/>
                <w:kern w:val="0"/>
              </w:rPr>
            </w:pPr>
            <w:r>
              <w:rPr>
                <w:rFonts w:ascii="Calibri" w:hAnsi="Calibri" w:hint="eastAsia"/>
                <w:kern w:val="0"/>
              </w:rPr>
              <w:t>学生代表</w:t>
            </w:r>
          </w:p>
        </w:tc>
        <w:tc>
          <w:tcPr>
            <w:tcW w:w="709" w:type="dxa"/>
            <w:tcBorders>
              <w:top w:val="single" w:sz="4" w:space="0" w:color="auto"/>
              <w:left w:val="single" w:sz="4" w:space="0" w:color="auto"/>
              <w:bottom w:val="single" w:sz="4" w:space="0" w:color="auto"/>
              <w:right w:val="single" w:sz="4" w:space="0" w:color="auto"/>
            </w:tcBorders>
          </w:tcPr>
          <w:p w14:paraId="1356635F" w14:textId="77777777" w:rsidR="00166F92" w:rsidRDefault="00166F92" w:rsidP="006A2F3C">
            <w:r>
              <w:rPr>
                <w:rFonts w:hint="eastAsia"/>
              </w:rPr>
              <w:t>陈佳敏</w:t>
            </w:r>
          </w:p>
        </w:tc>
        <w:tc>
          <w:tcPr>
            <w:tcW w:w="709" w:type="dxa"/>
            <w:tcBorders>
              <w:top w:val="single" w:sz="4" w:space="0" w:color="auto"/>
              <w:left w:val="single" w:sz="4" w:space="0" w:color="auto"/>
              <w:bottom w:val="single" w:sz="4" w:space="0" w:color="auto"/>
              <w:right w:val="single" w:sz="4" w:space="0" w:color="auto"/>
            </w:tcBorders>
          </w:tcPr>
          <w:p w14:paraId="742EEBA1" w14:textId="77777777" w:rsidR="00166F92" w:rsidRDefault="00166F92" w:rsidP="006A2F3C">
            <w:pPr>
              <w:rPr>
                <w:rFonts w:ascii="Calibri" w:hAnsi="Calibri"/>
                <w:kern w:val="0"/>
              </w:rPr>
            </w:pPr>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tcPr>
          <w:p w14:paraId="47128190" w14:textId="77777777" w:rsidR="00166F92" w:rsidRDefault="00166F92" w:rsidP="006A2F3C">
            <w:pPr>
              <w:rPr>
                <w:rFonts w:ascii="Calibri" w:hAnsi="Calibri"/>
                <w:kern w:val="0"/>
              </w:rPr>
            </w:pPr>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tcPr>
          <w:p w14:paraId="2C0157BE" w14:textId="77777777" w:rsidR="00166F92" w:rsidRDefault="00166F92" w:rsidP="006A2F3C">
            <w:pPr>
              <w:rPr>
                <w:rFonts w:ascii="Calibri" w:hAnsi="Calibri"/>
                <w:kern w:val="0"/>
              </w:rPr>
            </w:pPr>
            <w:r>
              <w:rPr>
                <w:rFonts w:ascii="Calibri" w:hAnsi="Calibri" w:hint="eastAsia"/>
                <w:kern w:val="0"/>
              </w:rPr>
              <w:t>作为同一个项目的竞争者、合作者，能更清楚的理解我们的项目，并给出专业的意见及建议，且约谈容易。</w:t>
            </w:r>
          </w:p>
        </w:tc>
        <w:tc>
          <w:tcPr>
            <w:tcW w:w="1984" w:type="dxa"/>
            <w:tcBorders>
              <w:top w:val="single" w:sz="4" w:space="0" w:color="auto"/>
              <w:left w:val="single" w:sz="4" w:space="0" w:color="auto"/>
              <w:bottom w:val="single" w:sz="4" w:space="0" w:color="auto"/>
              <w:right w:val="single" w:sz="4" w:space="0" w:color="auto"/>
            </w:tcBorders>
          </w:tcPr>
          <w:p w14:paraId="4A8FD31D" w14:textId="77777777" w:rsidR="00166F92" w:rsidRDefault="00166F92" w:rsidP="006A2F3C">
            <w:pPr>
              <w:rPr>
                <w:rFonts w:ascii="Calibri" w:hAnsi="Calibri"/>
                <w:kern w:val="0"/>
              </w:rPr>
            </w:pPr>
            <w:r>
              <w:rPr>
                <w:rFonts w:ascii="Calibri" w:hAnsi="Calibri" w:hint="eastAsia"/>
                <w:kern w:val="0"/>
              </w:rPr>
              <w:t>从学生的角度同出发，共同探讨并提出学生方的需求与界面的要求。</w:t>
            </w:r>
          </w:p>
        </w:tc>
        <w:tc>
          <w:tcPr>
            <w:tcW w:w="1355" w:type="dxa"/>
            <w:tcBorders>
              <w:top w:val="single" w:sz="4" w:space="0" w:color="auto"/>
              <w:left w:val="single" w:sz="4" w:space="0" w:color="auto"/>
              <w:bottom w:val="single" w:sz="4" w:space="0" w:color="auto"/>
              <w:right w:val="single" w:sz="4" w:space="0" w:color="auto"/>
            </w:tcBorders>
          </w:tcPr>
          <w:p w14:paraId="0AA2D721" w14:textId="77777777" w:rsidR="00166F92" w:rsidRDefault="00166F92" w:rsidP="006A2F3C">
            <w:pPr>
              <w:rPr>
                <w:rFonts w:ascii="Calibri" w:hAnsi="Calibri"/>
                <w:kern w:val="0"/>
              </w:rPr>
            </w:pPr>
            <w:r>
              <w:rPr>
                <w:rFonts w:ascii="Calibri" w:hAnsi="Calibri" w:hint="eastAsia"/>
                <w:kern w:val="0"/>
              </w:rPr>
              <w:t>完工的系统将尽可能的满足其关于学生用户方面的需求</w:t>
            </w:r>
          </w:p>
        </w:tc>
      </w:tr>
      <w:tr w:rsidR="00166F92" w14:paraId="0A57EC2F" w14:textId="77777777" w:rsidTr="006A2F3C">
        <w:tc>
          <w:tcPr>
            <w:tcW w:w="704" w:type="dxa"/>
            <w:tcBorders>
              <w:top w:val="single" w:sz="4" w:space="0" w:color="auto"/>
              <w:left w:val="single" w:sz="4" w:space="0" w:color="auto"/>
              <w:bottom w:val="single" w:sz="4" w:space="0" w:color="auto"/>
              <w:right w:val="single" w:sz="4" w:space="0" w:color="auto"/>
            </w:tcBorders>
            <w:hideMark/>
          </w:tcPr>
          <w:p w14:paraId="0C8CB088" w14:textId="77777777" w:rsidR="00166F92" w:rsidRDefault="00166F92" w:rsidP="006A2F3C">
            <w:r>
              <w:rPr>
                <w:rFonts w:ascii="Calibri" w:hAnsi="Calibri" w:hint="eastAsia"/>
                <w:kern w:val="0"/>
              </w:rPr>
              <w:t>游客代表</w:t>
            </w:r>
          </w:p>
        </w:tc>
        <w:tc>
          <w:tcPr>
            <w:tcW w:w="709" w:type="dxa"/>
            <w:tcBorders>
              <w:top w:val="single" w:sz="4" w:space="0" w:color="auto"/>
              <w:left w:val="single" w:sz="4" w:space="0" w:color="auto"/>
              <w:bottom w:val="single" w:sz="4" w:space="0" w:color="auto"/>
              <w:right w:val="single" w:sz="4" w:space="0" w:color="auto"/>
            </w:tcBorders>
            <w:hideMark/>
          </w:tcPr>
          <w:p w14:paraId="0C5D1465" w14:textId="77777777" w:rsidR="00166F92" w:rsidRDefault="00166F92" w:rsidP="006A2F3C">
            <w:r>
              <w:rPr>
                <w:rFonts w:hint="eastAsia"/>
              </w:rPr>
              <w:t>姜森豪</w:t>
            </w:r>
          </w:p>
        </w:tc>
        <w:tc>
          <w:tcPr>
            <w:tcW w:w="709" w:type="dxa"/>
            <w:tcBorders>
              <w:top w:val="single" w:sz="4" w:space="0" w:color="auto"/>
              <w:left w:val="single" w:sz="4" w:space="0" w:color="auto"/>
              <w:bottom w:val="single" w:sz="4" w:space="0" w:color="auto"/>
              <w:right w:val="single" w:sz="4" w:space="0" w:color="auto"/>
            </w:tcBorders>
            <w:hideMark/>
          </w:tcPr>
          <w:p w14:paraId="69E42900" w14:textId="77777777" w:rsidR="00166F92" w:rsidRDefault="00166F92" w:rsidP="006A2F3C">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hideMark/>
          </w:tcPr>
          <w:p w14:paraId="7105DBAF" w14:textId="77777777" w:rsidR="00166F92" w:rsidRDefault="00166F92" w:rsidP="006A2F3C">
            <w:r>
              <w:rPr>
                <w:rFonts w:hint="eastAsia"/>
              </w:rPr>
              <w:t>次要用户</w:t>
            </w:r>
          </w:p>
        </w:tc>
        <w:tc>
          <w:tcPr>
            <w:tcW w:w="2127" w:type="dxa"/>
            <w:tcBorders>
              <w:top w:val="single" w:sz="4" w:space="0" w:color="auto"/>
              <w:left w:val="single" w:sz="4" w:space="0" w:color="auto"/>
              <w:bottom w:val="single" w:sz="4" w:space="0" w:color="auto"/>
              <w:right w:val="single" w:sz="4" w:space="0" w:color="auto"/>
            </w:tcBorders>
            <w:hideMark/>
          </w:tcPr>
          <w:p w14:paraId="08C9BDFE" w14:textId="77777777" w:rsidR="00166F92" w:rsidRDefault="00166F92" w:rsidP="006A2F3C">
            <w:r>
              <w:rPr>
                <w:rFonts w:ascii="Calibri" w:hAnsi="Calibri" w:hint="eastAsia"/>
                <w:kern w:val="0"/>
              </w:rPr>
              <w:t>作为还未接触该学科的学生，有一定的兴趣，能够</w:t>
            </w:r>
            <w:r>
              <w:rPr>
                <w:rFonts w:hint="eastAsia"/>
              </w:rPr>
              <w:t>提出建设性意见，扩大宣传</w:t>
            </w:r>
            <w:r>
              <w:rPr>
                <w:rFonts w:ascii="Calibri" w:hAnsi="Calibri" w:hint="eastAsia"/>
                <w:kern w:val="0"/>
              </w:rPr>
              <w:t>且约</w:t>
            </w:r>
            <w:r>
              <w:rPr>
                <w:rFonts w:ascii="Calibri" w:hAnsi="Calibri" w:hint="eastAsia"/>
                <w:kern w:val="0"/>
              </w:rPr>
              <w:lastRenderedPageBreak/>
              <w:t>谈容易。</w:t>
            </w:r>
          </w:p>
        </w:tc>
        <w:tc>
          <w:tcPr>
            <w:tcW w:w="1984" w:type="dxa"/>
            <w:tcBorders>
              <w:top w:val="single" w:sz="4" w:space="0" w:color="auto"/>
              <w:left w:val="single" w:sz="4" w:space="0" w:color="auto"/>
              <w:bottom w:val="single" w:sz="4" w:space="0" w:color="auto"/>
              <w:right w:val="single" w:sz="4" w:space="0" w:color="auto"/>
            </w:tcBorders>
            <w:hideMark/>
          </w:tcPr>
          <w:p w14:paraId="3E8A5EAA" w14:textId="77777777" w:rsidR="00166F92" w:rsidRDefault="00166F92" w:rsidP="006A2F3C">
            <w:r>
              <w:rPr>
                <w:rFonts w:ascii="Calibri" w:hAnsi="Calibri" w:hint="eastAsia"/>
                <w:kern w:val="0"/>
              </w:rPr>
              <w:lastRenderedPageBreak/>
              <w:t>以游客的角度总结游客方的需求并提出建议。</w:t>
            </w:r>
          </w:p>
        </w:tc>
        <w:tc>
          <w:tcPr>
            <w:tcW w:w="1355" w:type="dxa"/>
            <w:tcBorders>
              <w:top w:val="single" w:sz="4" w:space="0" w:color="auto"/>
              <w:left w:val="single" w:sz="4" w:space="0" w:color="auto"/>
              <w:bottom w:val="single" w:sz="4" w:space="0" w:color="auto"/>
              <w:right w:val="single" w:sz="4" w:space="0" w:color="auto"/>
            </w:tcBorders>
          </w:tcPr>
          <w:p w14:paraId="5D5E6BBC" w14:textId="77777777" w:rsidR="00166F92" w:rsidRDefault="00166F92" w:rsidP="006A2F3C">
            <w:pPr>
              <w:rPr>
                <w:rFonts w:ascii="Calibri" w:hAnsi="Calibri"/>
                <w:kern w:val="0"/>
              </w:rPr>
            </w:pPr>
            <w:r>
              <w:rPr>
                <w:rFonts w:ascii="Calibri" w:hAnsi="Calibri" w:hint="eastAsia"/>
                <w:kern w:val="0"/>
              </w:rPr>
              <w:t>完工的系统将尽可能的满足其关于游客用户方</w:t>
            </w:r>
            <w:r>
              <w:rPr>
                <w:rFonts w:ascii="Calibri" w:hAnsi="Calibri" w:hint="eastAsia"/>
                <w:kern w:val="0"/>
              </w:rPr>
              <w:lastRenderedPageBreak/>
              <w:t>面的需求</w:t>
            </w:r>
          </w:p>
        </w:tc>
      </w:tr>
      <w:tr w:rsidR="00166F92" w14:paraId="017CC760" w14:textId="77777777" w:rsidTr="006A2F3C">
        <w:tc>
          <w:tcPr>
            <w:tcW w:w="704" w:type="dxa"/>
            <w:tcBorders>
              <w:top w:val="single" w:sz="4" w:space="0" w:color="auto"/>
              <w:left w:val="single" w:sz="4" w:space="0" w:color="auto"/>
              <w:bottom w:val="single" w:sz="4" w:space="0" w:color="auto"/>
              <w:right w:val="single" w:sz="4" w:space="0" w:color="auto"/>
            </w:tcBorders>
          </w:tcPr>
          <w:p w14:paraId="6A0C753A" w14:textId="77777777" w:rsidR="00166F92" w:rsidRDefault="00166F92" w:rsidP="006A2F3C">
            <w:pPr>
              <w:rPr>
                <w:rFonts w:ascii="Calibri" w:hAnsi="Calibri"/>
                <w:kern w:val="0"/>
              </w:rPr>
            </w:pPr>
            <w:r>
              <w:rPr>
                <w:rFonts w:ascii="Calibri" w:hAnsi="Calibri" w:hint="eastAsia"/>
                <w:kern w:val="0"/>
              </w:rPr>
              <w:t>开发者代表</w:t>
            </w:r>
          </w:p>
        </w:tc>
        <w:tc>
          <w:tcPr>
            <w:tcW w:w="709" w:type="dxa"/>
            <w:tcBorders>
              <w:top w:val="single" w:sz="4" w:space="0" w:color="auto"/>
              <w:left w:val="single" w:sz="4" w:space="0" w:color="auto"/>
              <w:bottom w:val="single" w:sz="4" w:space="0" w:color="auto"/>
              <w:right w:val="single" w:sz="4" w:space="0" w:color="auto"/>
            </w:tcBorders>
          </w:tcPr>
          <w:p w14:paraId="7AFA2E13" w14:textId="77777777" w:rsidR="00166F92" w:rsidRDefault="00166F92" w:rsidP="006A2F3C">
            <w:r>
              <w:rPr>
                <w:rFonts w:hint="eastAsia"/>
              </w:rPr>
              <w:t>陈铉文</w:t>
            </w:r>
          </w:p>
        </w:tc>
        <w:tc>
          <w:tcPr>
            <w:tcW w:w="709" w:type="dxa"/>
            <w:tcBorders>
              <w:top w:val="single" w:sz="4" w:space="0" w:color="auto"/>
              <w:left w:val="single" w:sz="4" w:space="0" w:color="auto"/>
              <w:bottom w:val="single" w:sz="4" w:space="0" w:color="auto"/>
              <w:right w:val="single" w:sz="4" w:space="0" w:color="auto"/>
            </w:tcBorders>
          </w:tcPr>
          <w:p w14:paraId="6AC68057" w14:textId="77777777" w:rsidR="00166F92" w:rsidRDefault="00166F92" w:rsidP="006A2F3C">
            <w:pPr>
              <w:rPr>
                <w:rFonts w:ascii="Calibri" w:hAnsi="Calibri"/>
                <w:kern w:val="0"/>
              </w:rPr>
            </w:pPr>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tcPr>
          <w:p w14:paraId="5C368A1B" w14:textId="77777777" w:rsidR="00166F92" w:rsidRDefault="00166F92" w:rsidP="006A2F3C">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tcPr>
          <w:p w14:paraId="335D1B6E" w14:textId="77777777" w:rsidR="00166F92" w:rsidRDefault="00166F92" w:rsidP="006A2F3C">
            <w:pPr>
              <w:rPr>
                <w:rFonts w:ascii="Calibri" w:hAnsi="Calibri"/>
                <w:kern w:val="0"/>
              </w:rPr>
            </w:pPr>
            <w:r>
              <w:rPr>
                <w:rFonts w:ascii="Calibri" w:hAnsi="Calibri" w:hint="eastAsia"/>
                <w:kern w:val="0"/>
              </w:rPr>
              <w:t>作为与我们做同一个项目的</w:t>
            </w:r>
            <w:r>
              <w:rPr>
                <w:rFonts w:ascii="Calibri" w:hAnsi="Calibri" w:hint="eastAsia"/>
                <w:kern w:val="0"/>
              </w:rPr>
              <w:t>PM</w:t>
            </w:r>
            <w:r>
              <w:rPr>
                <w:rFonts w:ascii="Calibri" w:hAnsi="Calibri" w:hint="eastAsia"/>
                <w:kern w:val="0"/>
              </w:rPr>
              <w:t>，能清楚的掌握项目中的难点，确定功能点能否实现</w:t>
            </w:r>
          </w:p>
        </w:tc>
        <w:tc>
          <w:tcPr>
            <w:tcW w:w="1984" w:type="dxa"/>
            <w:tcBorders>
              <w:top w:val="single" w:sz="4" w:space="0" w:color="auto"/>
              <w:left w:val="single" w:sz="4" w:space="0" w:color="auto"/>
              <w:bottom w:val="single" w:sz="4" w:space="0" w:color="auto"/>
              <w:right w:val="single" w:sz="4" w:space="0" w:color="auto"/>
            </w:tcBorders>
          </w:tcPr>
          <w:p w14:paraId="15F21AD6" w14:textId="77777777" w:rsidR="00166F92" w:rsidRDefault="00166F92" w:rsidP="006A2F3C">
            <w:pPr>
              <w:rPr>
                <w:rFonts w:ascii="Calibri" w:hAnsi="Calibri"/>
                <w:kern w:val="0"/>
              </w:rPr>
            </w:pPr>
            <w:r>
              <w:rPr>
                <w:rFonts w:ascii="Calibri" w:hAnsi="Calibri" w:hint="eastAsia"/>
                <w:kern w:val="0"/>
              </w:rPr>
              <w:t>从开发者的角度出发，对于用户代表提出的要求进行审核，判断能否实现</w:t>
            </w:r>
          </w:p>
        </w:tc>
        <w:tc>
          <w:tcPr>
            <w:tcW w:w="1355" w:type="dxa"/>
            <w:tcBorders>
              <w:top w:val="single" w:sz="4" w:space="0" w:color="auto"/>
              <w:left w:val="single" w:sz="4" w:space="0" w:color="auto"/>
              <w:bottom w:val="single" w:sz="4" w:space="0" w:color="auto"/>
              <w:right w:val="single" w:sz="4" w:space="0" w:color="auto"/>
            </w:tcBorders>
          </w:tcPr>
          <w:p w14:paraId="03FC4F59" w14:textId="77777777" w:rsidR="00166F92" w:rsidRDefault="00166F92" w:rsidP="006A2F3C">
            <w:pPr>
              <w:rPr>
                <w:rFonts w:ascii="Calibri" w:hAnsi="Calibri"/>
                <w:kern w:val="0"/>
              </w:rPr>
            </w:pPr>
            <w:proofErr w:type="gramStart"/>
            <w:r>
              <w:rPr>
                <w:rFonts w:hint="eastAsia"/>
              </w:rPr>
              <w:t>最终项目</w:t>
            </w:r>
            <w:proofErr w:type="gramEnd"/>
            <w:r>
              <w:rPr>
                <w:rFonts w:hint="eastAsia"/>
              </w:rPr>
              <w:t>成果的既得利益者</w:t>
            </w:r>
          </w:p>
        </w:tc>
      </w:tr>
    </w:tbl>
    <w:p w14:paraId="2AF970A3" w14:textId="77777777" w:rsidR="00166F92" w:rsidRPr="00873CE4" w:rsidRDefault="00166F92" w:rsidP="00166F92">
      <w:pPr>
        <w:pStyle w:val="2"/>
      </w:pPr>
      <w:bookmarkStart w:id="46" w:name="_Toc535053121"/>
      <w:bookmarkStart w:id="47" w:name="_Toc535173017"/>
      <w:r w:rsidRPr="00873CE4">
        <w:rPr>
          <w:rFonts w:hint="eastAsia"/>
        </w:rPr>
        <w:t>实现环境</w:t>
      </w:r>
      <w:bookmarkEnd w:id="46"/>
      <w:bookmarkEnd w:id="47"/>
    </w:p>
    <w:p w14:paraId="3E62F0FC" w14:textId="77777777" w:rsidR="00166F92" w:rsidRPr="00A747C2" w:rsidRDefault="00166F92" w:rsidP="00166F92">
      <w:bookmarkStart w:id="48" w:name="_Hlk529716047"/>
      <w:bookmarkStart w:id="49" w:name="_Hlk529734501"/>
      <w:r w:rsidRPr="00A747C2">
        <w:rPr>
          <w:rFonts w:hint="eastAsia"/>
        </w:rPr>
        <w:t>文档撰写及</w:t>
      </w:r>
      <w:r w:rsidRPr="00A747C2">
        <w:t>PPT</w:t>
      </w:r>
      <w:r w:rsidRPr="00A747C2">
        <w:rPr>
          <w:rFonts w:hint="eastAsia"/>
        </w:rPr>
        <w:t>制作：</w:t>
      </w:r>
      <w:r w:rsidRPr="00A747C2">
        <w:t xml:space="preserve">Microsoft Office Professional Plus 2010/2016   </w:t>
      </w:r>
    </w:p>
    <w:p w14:paraId="74C3DBBB" w14:textId="77777777" w:rsidR="00166F92" w:rsidRPr="00A747C2" w:rsidRDefault="00166F92" w:rsidP="00166F92">
      <w:r w:rsidRPr="00A747C2">
        <w:rPr>
          <w:rFonts w:hint="eastAsia"/>
        </w:rPr>
        <w:t>源码分析及修改：</w:t>
      </w:r>
      <w:proofErr w:type="spellStart"/>
      <w:r w:rsidRPr="00A747C2">
        <w:t>JetBrians</w:t>
      </w:r>
      <w:proofErr w:type="spellEnd"/>
      <w:r w:rsidRPr="00A747C2">
        <w:t xml:space="preserve"> </w:t>
      </w:r>
      <w:proofErr w:type="spellStart"/>
      <w:r w:rsidRPr="00A747C2">
        <w:t>PhpStorm</w:t>
      </w:r>
      <w:proofErr w:type="spellEnd"/>
      <w:r w:rsidRPr="00A747C2">
        <w:t xml:space="preserve"> </w:t>
      </w:r>
      <w:r w:rsidRPr="00A747C2">
        <w:rPr>
          <w:rFonts w:hint="eastAsia"/>
        </w:rPr>
        <w:t>（开发语言：</w:t>
      </w:r>
      <w:r w:rsidRPr="00A747C2">
        <w:t>PHP&amp;JS</w:t>
      </w:r>
      <w:r w:rsidRPr="00A747C2">
        <w:rPr>
          <w:rFonts w:hint="eastAsia"/>
        </w:rPr>
        <w:t>）</w:t>
      </w:r>
    </w:p>
    <w:p w14:paraId="18D197E9" w14:textId="77777777" w:rsidR="00166F92" w:rsidRPr="00A747C2" w:rsidRDefault="00166F92" w:rsidP="00166F92">
      <w:r w:rsidRPr="00A747C2">
        <w:rPr>
          <w:rFonts w:hint="eastAsia"/>
        </w:rPr>
        <w:t>配置管理：</w:t>
      </w:r>
      <w:r w:rsidRPr="00A747C2">
        <w:t>Git &amp; GitHub Desktop</w:t>
      </w:r>
    </w:p>
    <w:p w14:paraId="3BBD8C9A" w14:textId="77777777" w:rsidR="00166F92" w:rsidRPr="00A747C2" w:rsidRDefault="00166F92" w:rsidP="00166F92">
      <w:r w:rsidRPr="00A747C2">
        <w:t>UML</w:t>
      </w:r>
      <w:r w:rsidRPr="00A747C2">
        <w:rPr>
          <w:rFonts w:hint="eastAsia"/>
        </w:rPr>
        <w:t>工具：</w:t>
      </w:r>
      <w:proofErr w:type="spellStart"/>
      <w:r w:rsidRPr="00A747C2">
        <w:t>StarUML</w:t>
      </w:r>
      <w:proofErr w:type="spellEnd"/>
      <w:r>
        <w:rPr>
          <w:rFonts w:hint="eastAsia"/>
        </w:rPr>
        <w:t>，</w:t>
      </w:r>
      <w:r>
        <w:rPr>
          <w:rFonts w:hint="eastAsia"/>
        </w:rPr>
        <w:t>Microsoft</w:t>
      </w:r>
      <w:r>
        <w:t xml:space="preserve"> </w:t>
      </w:r>
      <w:r>
        <w:rPr>
          <w:rFonts w:hint="eastAsia"/>
        </w:rPr>
        <w:t>Visio</w:t>
      </w:r>
      <w:r>
        <w:t xml:space="preserve"> P</w:t>
      </w:r>
      <w:r>
        <w:rPr>
          <w:rFonts w:hint="eastAsia"/>
        </w:rPr>
        <w:t>remium</w:t>
      </w:r>
      <w:r>
        <w:t>2010</w:t>
      </w:r>
      <w:r>
        <w:rPr>
          <w:rFonts w:hint="eastAsia"/>
        </w:rPr>
        <w:t>/</w:t>
      </w:r>
      <w:r>
        <w:t>2016</w:t>
      </w:r>
    </w:p>
    <w:p w14:paraId="71C7CA4E" w14:textId="77777777" w:rsidR="00166F92" w:rsidRPr="00A747C2" w:rsidRDefault="00166F92" w:rsidP="00166F92">
      <w:r w:rsidRPr="00A747C2">
        <w:rPr>
          <w:rFonts w:hint="eastAsia"/>
        </w:rPr>
        <w:t>云服务器：阿里云服务器</w:t>
      </w:r>
    </w:p>
    <w:p w14:paraId="18A914CA" w14:textId="77777777" w:rsidR="00166F92" w:rsidRPr="00A747C2" w:rsidRDefault="00166F92" w:rsidP="00166F92">
      <w:r w:rsidRPr="00A747C2">
        <w:rPr>
          <w:rFonts w:hint="eastAsia"/>
        </w:rPr>
        <w:t>数据库服务：</w:t>
      </w:r>
      <w:r w:rsidRPr="00A747C2">
        <w:t>MySQL</w:t>
      </w:r>
    </w:p>
    <w:p w14:paraId="298F4600" w14:textId="77777777" w:rsidR="00166F92" w:rsidRPr="00A747C2" w:rsidRDefault="00166F92" w:rsidP="00166F92">
      <w:r w:rsidRPr="00A747C2">
        <w:rPr>
          <w:rFonts w:hint="eastAsia"/>
        </w:rPr>
        <w:t>图片制作：</w:t>
      </w:r>
      <w:r w:rsidRPr="00A747C2">
        <w:t xml:space="preserve">Adobe </w:t>
      </w:r>
      <w:proofErr w:type="spellStart"/>
      <w:r w:rsidRPr="00A747C2">
        <w:t>PhotoShop</w:t>
      </w:r>
      <w:proofErr w:type="spellEnd"/>
    </w:p>
    <w:p w14:paraId="787D45D0" w14:textId="77777777" w:rsidR="00166F92" w:rsidRPr="00A747C2" w:rsidRDefault="00166F92" w:rsidP="00166F92">
      <w:r w:rsidRPr="00A747C2">
        <w:rPr>
          <w:rFonts w:hint="eastAsia"/>
        </w:rPr>
        <w:t>原型制作：</w:t>
      </w:r>
      <w:proofErr w:type="spellStart"/>
      <w:r>
        <w:t>HB</w:t>
      </w:r>
      <w:r>
        <w:rPr>
          <w:rFonts w:hint="eastAsia"/>
        </w:rPr>
        <w:t>uilder</w:t>
      </w:r>
      <w:proofErr w:type="spellEnd"/>
    </w:p>
    <w:p w14:paraId="78EC3844" w14:textId="77777777" w:rsidR="00166F92" w:rsidRPr="00406644" w:rsidRDefault="00166F92" w:rsidP="00166F92">
      <w:r w:rsidRPr="00A747C2">
        <w:t>E-R</w:t>
      </w:r>
      <w:r w:rsidRPr="00A747C2">
        <w:rPr>
          <w:rFonts w:hint="eastAsia"/>
        </w:rPr>
        <w:t>图制作：</w:t>
      </w:r>
      <w:r w:rsidRPr="00A747C2">
        <w:t xml:space="preserve">Sybase </w:t>
      </w:r>
      <w:proofErr w:type="spellStart"/>
      <w:r w:rsidRPr="00A747C2">
        <w:t>PowerDesigner</w:t>
      </w:r>
      <w:bookmarkEnd w:id="48"/>
      <w:bookmarkEnd w:id="49"/>
      <w:proofErr w:type="spellEnd"/>
    </w:p>
    <w:p w14:paraId="193784B6" w14:textId="77777777" w:rsidR="00166F92" w:rsidRPr="00873CE4" w:rsidRDefault="00166F92" w:rsidP="00166F92">
      <w:pPr>
        <w:pStyle w:val="2"/>
      </w:pPr>
      <w:bookmarkStart w:id="50" w:name="_Toc535053122"/>
      <w:bookmarkStart w:id="51" w:name="_Toc535173018"/>
      <w:r w:rsidRPr="00873CE4">
        <w:rPr>
          <w:rFonts w:hint="eastAsia"/>
        </w:rPr>
        <w:t>设计及实现约束</w:t>
      </w:r>
      <w:bookmarkEnd w:id="50"/>
      <w:bookmarkEnd w:id="51"/>
    </w:p>
    <w:p w14:paraId="01EB0546" w14:textId="77777777" w:rsidR="00166F92" w:rsidRDefault="00166F92" w:rsidP="00166F92">
      <w:r>
        <w:rPr>
          <w:rFonts w:hint="eastAsia"/>
        </w:rPr>
        <w:t>C</w:t>
      </w:r>
      <w:r>
        <w:t>O</w:t>
      </w:r>
      <w:r>
        <w:rPr>
          <w:rFonts w:hint="eastAsia"/>
        </w:rPr>
        <w:t>-</w:t>
      </w:r>
      <w:r>
        <w:t>1</w:t>
      </w:r>
      <w:r>
        <w:rPr>
          <w:rFonts w:hint="eastAsia"/>
        </w:rPr>
        <w:t>：系统的设计、代码、维护文档应遵循《影响力过程内网开发标准（</w:t>
      </w:r>
      <w:r>
        <w:rPr>
          <w:rFonts w:hint="eastAsia"/>
        </w:rPr>
        <w:t>1</w:t>
      </w:r>
      <w:r>
        <w:t>.3</w:t>
      </w:r>
      <w:r>
        <w:rPr>
          <w:rFonts w:hint="eastAsia"/>
        </w:rPr>
        <w:t>版）》</w:t>
      </w:r>
    </w:p>
    <w:p w14:paraId="30360906" w14:textId="77777777" w:rsidR="00166F92" w:rsidRPr="006F46D1" w:rsidRDefault="00166F92" w:rsidP="00166F92">
      <w:r>
        <w:rPr>
          <w:rFonts w:hint="eastAsia"/>
        </w:rPr>
        <w:t>C</w:t>
      </w:r>
      <w:r>
        <w:t>O</w:t>
      </w:r>
      <w:r>
        <w:rPr>
          <w:rFonts w:hint="eastAsia"/>
        </w:rPr>
        <w:t>-</w:t>
      </w:r>
      <w:r>
        <w:t>2</w:t>
      </w:r>
      <w:r>
        <w:rPr>
          <w:rFonts w:hint="eastAsia"/>
        </w:rPr>
        <w:t>：目前</w:t>
      </w:r>
      <w:r>
        <w:rPr>
          <w:rFonts w:hint="eastAsia"/>
          <w:szCs w:val="21"/>
        </w:rPr>
        <w:t>该系统只用于浙江大学城市学院校内，用户只有校内老师和学生。</w:t>
      </w:r>
    </w:p>
    <w:p w14:paraId="240506AC" w14:textId="77777777" w:rsidR="00166F92" w:rsidRPr="006F46D1" w:rsidRDefault="00166F92" w:rsidP="00166F92">
      <w:r>
        <w:rPr>
          <w:rFonts w:hint="eastAsia"/>
        </w:rPr>
        <w:t>C</w:t>
      </w:r>
      <w:r>
        <w:t>O</w:t>
      </w:r>
      <w:r>
        <w:rPr>
          <w:rFonts w:hint="eastAsia"/>
        </w:rPr>
        <w:t>-</w:t>
      </w:r>
      <w:r>
        <w:t>3</w:t>
      </w:r>
      <w:r>
        <w:rPr>
          <w:rFonts w:hint="eastAsia"/>
        </w:rPr>
        <w:t>：</w:t>
      </w:r>
      <w:r>
        <w:rPr>
          <w:rFonts w:hint="eastAsia"/>
          <w:szCs w:val="21"/>
        </w:rPr>
        <w:t>该网站案例越来越多，需要对案例进行单独管理</w:t>
      </w:r>
    </w:p>
    <w:p w14:paraId="6FDDB6A5" w14:textId="77777777" w:rsidR="00166F92" w:rsidRPr="006F46D1" w:rsidRDefault="00166F92" w:rsidP="00166F92">
      <w:r>
        <w:rPr>
          <w:rFonts w:hint="eastAsia"/>
        </w:rPr>
        <w:t>C</w:t>
      </w:r>
      <w:r>
        <w:t>O</w:t>
      </w:r>
      <w:r>
        <w:rPr>
          <w:rFonts w:hint="eastAsia"/>
        </w:rPr>
        <w:t>-</w:t>
      </w:r>
      <w:r>
        <w:t>4</w:t>
      </w:r>
      <w:r>
        <w:rPr>
          <w:rFonts w:hint="eastAsia"/>
        </w:rPr>
        <w:t>：</w:t>
      </w:r>
      <w:r>
        <w:rPr>
          <w:rFonts w:hint="eastAsia"/>
          <w:szCs w:val="21"/>
        </w:rPr>
        <w:t>该系统资料越来越多，需要对资料进行单独管理</w:t>
      </w:r>
    </w:p>
    <w:p w14:paraId="27B4C0B1" w14:textId="77777777" w:rsidR="00166F92" w:rsidRPr="006F46D1" w:rsidRDefault="00166F92" w:rsidP="00166F92">
      <w:r>
        <w:rPr>
          <w:rFonts w:hint="eastAsia"/>
        </w:rPr>
        <w:t>C</w:t>
      </w:r>
      <w:r>
        <w:t>O</w:t>
      </w:r>
      <w:r>
        <w:rPr>
          <w:rFonts w:hint="eastAsia"/>
        </w:rPr>
        <w:t>-</w:t>
      </w:r>
      <w:r>
        <w:t>5</w:t>
      </w:r>
      <w:r>
        <w:rPr>
          <w:rFonts w:hint="eastAsia"/>
        </w:rPr>
        <w:t>：</w:t>
      </w:r>
      <w:r>
        <w:rPr>
          <w:rFonts w:hint="eastAsia"/>
          <w:szCs w:val="21"/>
        </w:rPr>
        <w:t>该系统不会</w:t>
      </w:r>
      <w:r>
        <w:rPr>
          <w:rFonts w:hint="eastAsia"/>
          <w:szCs w:val="21"/>
        </w:rPr>
        <w:t>24</w:t>
      </w:r>
      <w:r>
        <w:rPr>
          <w:rFonts w:hint="eastAsia"/>
          <w:szCs w:val="21"/>
        </w:rPr>
        <w:t>小时开放，保证有关闭时间来进行维护和修复，防止出现崩溃现象</w:t>
      </w:r>
    </w:p>
    <w:p w14:paraId="63B894D3" w14:textId="312F8D8F" w:rsidR="00166F92" w:rsidRDefault="00634CB8" w:rsidP="00634CB8">
      <w:pPr>
        <w:pStyle w:val="2"/>
      </w:pPr>
      <w:bookmarkStart w:id="52" w:name="_Toc535173019"/>
      <w:r>
        <w:rPr>
          <w:rFonts w:hint="eastAsia"/>
        </w:rPr>
        <w:t>文档概述</w:t>
      </w:r>
      <w:bookmarkEnd w:id="52"/>
    </w:p>
    <w:p w14:paraId="08567FAB" w14:textId="2C7FE9A9" w:rsidR="00634CB8" w:rsidRPr="00634CB8" w:rsidRDefault="00634CB8" w:rsidP="00634CB8">
      <w:pPr>
        <w:rPr>
          <w:rFonts w:hint="eastAsia"/>
        </w:rPr>
      </w:pPr>
      <w:r>
        <w:rPr>
          <w:rFonts w:hint="eastAsia"/>
        </w:rPr>
        <w:t>本项目安装部署计划主要为对开发人员提供</w:t>
      </w:r>
      <w:r w:rsidRPr="005D6EC8">
        <w:rPr>
          <w:rFonts w:hint="eastAsia"/>
        </w:rPr>
        <w:t>有关《</w:t>
      </w:r>
      <w:r w:rsidR="00FC0191">
        <w:rPr>
          <w:rFonts w:hint="eastAsia"/>
        </w:rPr>
        <w:t>基于项目的案例教学系统</w:t>
      </w:r>
      <w:r w:rsidRPr="005D6EC8">
        <w:rPr>
          <w:rFonts w:hint="eastAsia"/>
        </w:rPr>
        <w:t>》</w:t>
      </w:r>
      <w:r w:rsidRPr="00AC6A60">
        <w:rPr>
          <w:rFonts w:hint="eastAsia"/>
        </w:rPr>
        <w:t>在用户现场安装软件所作的计划。</w:t>
      </w:r>
    </w:p>
    <w:p w14:paraId="13A489B2" w14:textId="164D17F2" w:rsidR="000A6584" w:rsidRDefault="000A6584" w:rsidP="00E827B8">
      <w:pPr>
        <w:pStyle w:val="1"/>
      </w:pPr>
      <w:bookmarkStart w:id="53" w:name="_Toc535173020"/>
      <w:r>
        <w:rPr>
          <w:rFonts w:hint="eastAsia"/>
        </w:rPr>
        <w:t>安装概述</w:t>
      </w:r>
      <w:bookmarkEnd w:id="53"/>
    </w:p>
    <w:p w14:paraId="269C4E7F" w14:textId="57074B9B" w:rsidR="00FC0191" w:rsidRDefault="00FC0191" w:rsidP="00FC0191">
      <w:pPr>
        <w:pStyle w:val="2"/>
      </w:pPr>
      <w:bookmarkStart w:id="54" w:name="_Toc535173021"/>
      <w:r>
        <w:rPr>
          <w:rFonts w:hint="eastAsia"/>
        </w:rPr>
        <w:t>描述</w:t>
      </w:r>
      <w:bookmarkEnd w:id="54"/>
    </w:p>
    <w:p w14:paraId="001BD503" w14:textId="77777777" w:rsidR="000D0642" w:rsidRDefault="000D0642" w:rsidP="000D0642">
      <w:r>
        <w:rPr>
          <w:rFonts w:hint="eastAsia"/>
        </w:rPr>
        <w:t>安装地点：学校服务器机房</w:t>
      </w:r>
    </w:p>
    <w:p w14:paraId="46C78D8F" w14:textId="77777777" w:rsidR="000D0642" w:rsidRDefault="000D0642" w:rsidP="000D0642">
      <w:r>
        <w:rPr>
          <w:rFonts w:hint="eastAsia"/>
        </w:rPr>
        <w:t>安装进度：首先搭建服务器，然后架设系统</w:t>
      </w:r>
    </w:p>
    <w:p w14:paraId="4DEC5F96" w14:textId="708E8D00" w:rsidR="000D0642" w:rsidRPr="000D0642" w:rsidRDefault="000D0642" w:rsidP="000D0642">
      <w:pPr>
        <w:rPr>
          <w:rFonts w:hint="eastAsia"/>
        </w:rPr>
      </w:pPr>
      <w:r>
        <w:rPr>
          <w:rFonts w:hint="eastAsia"/>
        </w:rPr>
        <w:t>安装方法：配置服务，点击解压安装</w:t>
      </w:r>
    </w:p>
    <w:p w14:paraId="2484AD03" w14:textId="2A8EB0EA" w:rsidR="00FC0191" w:rsidRDefault="008B559F" w:rsidP="00FC0191">
      <w:pPr>
        <w:pStyle w:val="2"/>
      </w:pPr>
      <w:bookmarkStart w:id="55" w:name="_Toc535173022"/>
      <w:r>
        <w:rPr>
          <w:rFonts w:hint="eastAsia"/>
        </w:rPr>
        <w:lastRenderedPageBreak/>
        <w:t>联系方式</w:t>
      </w:r>
      <w:bookmarkEnd w:id="55"/>
    </w:p>
    <w:tbl>
      <w:tblPr>
        <w:tblW w:w="93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1835"/>
        <w:gridCol w:w="1559"/>
        <w:gridCol w:w="1418"/>
        <w:gridCol w:w="2653"/>
      </w:tblGrid>
      <w:tr w:rsidR="008B559F" w:rsidRPr="00E04CE9" w14:paraId="31144F6F" w14:textId="77777777" w:rsidTr="006A2F3C">
        <w:trPr>
          <w:trHeight w:val="539"/>
        </w:trPr>
        <w:tc>
          <w:tcPr>
            <w:tcW w:w="1851" w:type="dxa"/>
            <w:shd w:val="clear" w:color="auto" w:fill="FFFFFF" w:themeFill="background1"/>
          </w:tcPr>
          <w:p w14:paraId="27610A00"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姓名</w:t>
            </w:r>
          </w:p>
        </w:tc>
        <w:tc>
          <w:tcPr>
            <w:tcW w:w="1835" w:type="dxa"/>
            <w:shd w:val="clear" w:color="auto" w:fill="FFFFFF" w:themeFill="background1"/>
          </w:tcPr>
          <w:p w14:paraId="50C97492"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电话</w:t>
            </w:r>
          </w:p>
        </w:tc>
        <w:tc>
          <w:tcPr>
            <w:tcW w:w="1559" w:type="dxa"/>
            <w:shd w:val="clear" w:color="auto" w:fill="FFFFFF" w:themeFill="background1"/>
          </w:tcPr>
          <w:p w14:paraId="5B89E552" w14:textId="77777777" w:rsidR="008B559F" w:rsidRPr="00E04CE9" w:rsidRDefault="008B559F" w:rsidP="006A2F3C">
            <w:pPr>
              <w:rPr>
                <w:rFonts w:asciiTheme="minorEastAsia" w:eastAsiaTheme="minorEastAsia" w:hAnsiTheme="minorEastAsia"/>
                <w:kern w:val="0"/>
                <w:sz w:val="20"/>
                <w:szCs w:val="20"/>
              </w:rPr>
            </w:pPr>
            <w:r>
              <w:rPr>
                <w:rFonts w:asciiTheme="minorEastAsia" w:eastAsiaTheme="minorEastAsia" w:hAnsiTheme="minorEastAsia" w:hint="eastAsia"/>
                <w:kern w:val="0"/>
                <w:sz w:val="20"/>
                <w:szCs w:val="20"/>
              </w:rPr>
              <w:t>微信号</w:t>
            </w:r>
          </w:p>
        </w:tc>
        <w:tc>
          <w:tcPr>
            <w:tcW w:w="1418" w:type="dxa"/>
            <w:shd w:val="clear" w:color="auto" w:fill="FFFFFF" w:themeFill="background1"/>
          </w:tcPr>
          <w:p w14:paraId="542F644A" w14:textId="77777777" w:rsidR="008B559F" w:rsidRPr="00E04CE9" w:rsidRDefault="008B559F" w:rsidP="006A2F3C">
            <w:pPr>
              <w:rPr>
                <w:rFonts w:asciiTheme="minorEastAsia" w:eastAsiaTheme="minorEastAsia" w:hAnsiTheme="minorEastAsia"/>
                <w:kern w:val="0"/>
                <w:sz w:val="20"/>
                <w:szCs w:val="20"/>
              </w:rPr>
            </w:pPr>
            <w:r>
              <w:rPr>
                <w:rFonts w:asciiTheme="minorEastAsia" w:eastAsiaTheme="minorEastAsia" w:hAnsiTheme="minorEastAsia" w:hint="eastAsia"/>
                <w:kern w:val="0"/>
                <w:sz w:val="20"/>
                <w:szCs w:val="20"/>
              </w:rPr>
              <w:t>QQ</w:t>
            </w:r>
          </w:p>
        </w:tc>
        <w:tc>
          <w:tcPr>
            <w:tcW w:w="2653" w:type="dxa"/>
            <w:shd w:val="clear" w:color="auto" w:fill="FFFFFF" w:themeFill="background1"/>
          </w:tcPr>
          <w:p w14:paraId="39273B22"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邮箱</w:t>
            </w:r>
          </w:p>
        </w:tc>
      </w:tr>
      <w:tr w:rsidR="008B559F" w:rsidRPr="00E04CE9" w14:paraId="1E07716D" w14:textId="77777777" w:rsidTr="006A2F3C">
        <w:trPr>
          <w:trHeight w:val="539"/>
        </w:trPr>
        <w:tc>
          <w:tcPr>
            <w:tcW w:w="1851" w:type="dxa"/>
            <w:shd w:val="clear" w:color="auto" w:fill="auto"/>
          </w:tcPr>
          <w:p w14:paraId="7338251F"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刘雨霏</w:t>
            </w:r>
          </w:p>
        </w:tc>
        <w:tc>
          <w:tcPr>
            <w:tcW w:w="1835" w:type="dxa"/>
            <w:shd w:val="clear" w:color="auto" w:fill="auto"/>
          </w:tcPr>
          <w:p w14:paraId="4BF50142"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19967306561</w:t>
            </w:r>
          </w:p>
        </w:tc>
        <w:tc>
          <w:tcPr>
            <w:tcW w:w="1559" w:type="dxa"/>
          </w:tcPr>
          <w:p w14:paraId="113E2981" w14:textId="77777777" w:rsidR="008B559F" w:rsidRDefault="008B559F" w:rsidP="006A2F3C">
            <w:r w:rsidRPr="00412343">
              <w:t>To-some-where</w:t>
            </w:r>
          </w:p>
        </w:tc>
        <w:tc>
          <w:tcPr>
            <w:tcW w:w="1418" w:type="dxa"/>
          </w:tcPr>
          <w:p w14:paraId="18CAFC41" w14:textId="77777777" w:rsidR="008B559F" w:rsidRDefault="008B559F" w:rsidP="006A2F3C">
            <w:r w:rsidRPr="00A55784">
              <w:t>764310647</w:t>
            </w:r>
          </w:p>
        </w:tc>
        <w:tc>
          <w:tcPr>
            <w:tcW w:w="2653" w:type="dxa"/>
            <w:shd w:val="clear" w:color="auto" w:fill="auto"/>
          </w:tcPr>
          <w:p w14:paraId="3E3BFA8B" w14:textId="77777777" w:rsidR="008B559F" w:rsidRPr="00E04CE9" w:rsidRDefault="008B559F" w:rsidP="006A2F3C">
            <w:pPr>
              <w:rPr>
                <w:rFonts w:asciiTheme="minorEastAsia" w:eastAsiaTheme="minorEastAsia" w:hAnsiTheme="minorEastAsia"/>
                <w:kern w:val="0"/>
                <w:sz w:val="20"/>
                <w:szCs w:val="20"/>
              </w:rPr>
            </w:pPr>
            <w:hyperlink r:id="rId10" w:history="1">
              <w:r w:rsidRPr="00E04CE9">
                <w:rPr>
                  <w:rStyle w:val="a9"/>
                  <w:rFonts w:asciiTheme="minorEastAsia" w:eastAsiaTheme="minorEastAsia" w:hAnsiTheme="minorEastAsia" w:hint="eastAsia"/>
                  <w:kern w:val="0"/>
                  <w:sz w:val="20"/>
                  <w:szCs w:val="20"/>
                </w:rPr>
                <w:t>31601</w:t>
              </w:r>
              <w:r w:rsidRPr="00E04CE9">
                <w:rPr>
                  <w:rStyle w:val="a9"/>
                  <w:rFonts w:asciiTheme="minorEastAsia" w:eastAsiaTheme="minorEastAsia" w:hAnsiTheme="minorEastAsia"/>
                  <w:kern w:val="0"/>
                  <w:sz w:val="20"/>
                  <w:szCs w:val="20"/>
                </w:rPr>
                <w:t>236@stu.zucc.edu.cn</w:t>
              </w:r>
            </w:hyperlink>
          </w:p>
        </w:tc>
      </w:tr>
      <w:tr w:rsidR="008B559F" w:rsidRPr="00E04CE9" w14:paraId="3A6111E8" w14:textId="77777777" w:rsidTr="006A2F3C">
        <w:trPr>
          <w:trHeight w:val="518"/>
        </w:trPr>
        <w:tc>
          <w:tcPr>
            <w:tcW w:w="1851" w:type="dxa"/>
            <w:shd w:val="clear" w:color="auto" w:fill="auto"/>
          </w:tcPr>
          <w:p w14:paraId="1E972EA7"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杨智麟</w:t>
            </w:r>
          </w:p>
        </w:tc>
        <w:tc>
          <w:tcPr>
            <w:tcW w:w="1835" w:type="dxa"/>
            <w:shd w:val="clear" w:color="auto" w:fill="auto"/>
          </w:tcPr>
          <w:p w14:paraId="28E57E28"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w:t>
            </w:r>
            <w:r w:rsidRPr="00E04CE9">
              <w:rPr>
                <w:rFonts w:asciiTheme="minorEastAsia" w:eastAsiaTheme="minorEastAsia" w:hAnsiTheme="minorEastAsia"/>
                <w:kern w:val="0"/>
                <w:sz w:val="20"/>
                <w:szCs w:val="20"/>
              </w:rPr>
              <w:t>5968128542</w:t>
            </w:r>
          </w:p>
        </w:tc>
        <w:tc>
          <w:tcPr>
            <w:tcW w:w="1559" w:type="dxa"/>
          </w:tcPr>
          <w:p w14:paraId="072594EF" w14:textId="77777777" w:rsidR="008B559F" w:rsidRDefault="008B559F" w:rsidP="006A2F3C">
            <w:r w:rsidRPr="00412343">
              <w:t>yzl86228128</w:t>
            </w:r>
          </w:p>
        </w:tc>
        <w:tc>
          <w:tcPr>
            <w:tcW w:w="1418" w:type="dxa"/>
          </w:tcPr>
          <w:p w14:paraId="47CF447A" w14:textId="77777777" w:rsidR="008B559F" w:rsidRDefault="008B559F" w:rsidP="006A2F3C">
            <w:r w:rsidRPr="00A55784">
              <w:t>289575668</w:t>
            </w:r>
          </w:p>
        </w:tc>
        <w:tc>
          <w:tcPr>
            <w:tcW w:w="2653" w:type="dxa"/>
            <w:shd w:val="clear" w:color="auto" w:fill="auto"/>
          </w:tcPr>
          <w:p w14:paraId="7582EA3D" w14:textId="77777777" w:rsidR="008B559F" w:rsidRPr="00E04CE9" w:rsidRDefault="008B559F" w:rsidP="006A2F3C">
            <w:pPr>
              <w:rPr>
                <w:rFonts w:asciiTheme="minorEastAsia" w:eastAsiaTheme="minorEastAsia" w:hAnsiTheme="minorEastAsia"/>
                <w:kern w:val="0"/>
                <w:sz w:val="20"/>
                <w:szCs w:val="20"/>
              </w:rPr>
            </w:pPr>
            <w:hyperlink r:id="rId11" w:history="1">
              <w:r w:rsidRPr="00E04CE9">
                <w:rPr>
                  <w:rStyle w:val="a9"/>
                  <w:rFonts w:asciiTheme="minorEastAsia" w:eastAsiaTheme="minorEastAsia" w:hAnsiTheme="minorEastAsia" w:hint="eastAsia"/>
                  <w:kern w:val="0"/>
                  <w:sz w:val="20"/>
                  <w:szCs w:val="20"/>
                </w:rPr>
                <w:t>31601</w:t>
              </w:r>
              <w:r w:rsidRPr="00E04CE9">
                <w:rPr>
                  <w:rStyle w:val="a9"/>
                  <w:rFonts w:asciiTheme="minorEastAsia" w:eastAsiaTheme="minorEastAsia" w:hAnsiTheme="minorEastAsia"/>
                  <w:kern w:val="0"/>
                  <w:sz w:val="20"/>
                  <w:szCs w:val="20"/>
                </w:rPr>
                <w:t>259@stu.zucc.edu.cn</w:t>
              </w:r>
            </w:hyperlink>
          </w:p>
        </w:tc>
      </w:tr>
      <w:tr w:rsidR="008B559F" w:rsidRPr="00E04CE9" w14:paraId="2877F2FA" w14:textId="77777777" w:rsidTr="006A2F3C">
        <w:trPr>
          <w:trHeight w:val="560"/>
        </w:trPr>
        <w:tc>
          <w:tcPr>
            <w:tcW w:w="1851" w:type="dxa"/>
            <w:shd w:val="clear" w:color="auto" w:fill="auto"/>
          </w:tcPr>
          <w:p w14:paraId="38F8D2EA"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刘晓倩</w:t>
            </w:r>
          </w:p>
        </w:tc>
        <w:tc>
          <w:tcPr>
            <w:tcW w:w="1835" w:type="dxa"/>
            <w:shd w:val="clear" w:color="auto" w:fill="auto"/>
          </w:tcPr>
          <w:p w14:paraId="3CC0287C"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159-8815-4533</w:t>
            </w:r>
          </w:p>
        </w:tc>
        <w:tc>
          <w:tcPr>
            <w:tcW w:w="1559" w:type="dxa"/>
          </w:tcPr>
          <w:p w14:paraId="32DDEFD8" w14:textId="77777777" w:rsidR="008B559F" w:rsidRDefault="008B559F" w:rsidP="006A2F3C">
            <w:r w:rsidRPr="00412343">
              <w:t>lxq15988154533</w:t>
            </w:r>
          </w:p>
        </w:tc>
        <w:tc>
          <w:tcPr>
            <w:tcW w:w="1418" w:type="dxa"/>
          </w:tcPr>
          <w:p w14:paraId="0747004C" w14:textId="77777777" w:rsidR="008B559F" w:rsidRDefault="008B559F" w:rsidP="006A2F3C">
            <w:r>
              <w:rPr>
                <w:rFonts w:hint="eastAsia"/>
              </w:rPr>
              <w:t>2</w:t>
            </w:r>
            <w:r>
              <w:t>894934602</w:t>
            </w:r>
          </w:p>
        </w:tc>
        <w:tc>
          <w:tcPr>
            <w:tcW w:w="2653" w:type="dxa"/>
            <w:shd w:val="clear" w:color="auto" w:fill="auto"/>
          </w:tcPr>
          <w:p w14:paraId="49E31A62" w14:textId="77777777" w:rsidR="008B559F" w:rsidRPr="00E04CE9" w:rsidRDefault="008B559F" w:rsidP="006A2F3C">
            <w:pPr>
              <w:rPr>
                <w:rFonts w:asciiTheme="minorEastAsia" w:eastAsiaTheme="minorEastAsia" w:hAnsiTheme="minorEastAsia"/>
                <w:kern w:val="0"/>
                <w:sz w:val="20"/>
                <w:szCs w:val="20"/>
              </w:rPr>
            </w:pPr>
            <w:hyperlink r:id="rId12" w:history="1">
              <w:r w:rsidRPr="00E04CE9">
                <w:rPr>
                  <w:rStyle w:val="a9"/>
                  <w:rFonts w:asciiTheme="minorEastAsia" w:eastAsiaTheme="minorEastAsia" w:hAnsiTheme="minorEastAsia" w:hint="eastAsia"/>
                  <w:kern w:val="0"/>
                  <w:sz w:val="20"/>
                  <w:szCs w:val="20"/>
                </w:rPr>
                <w:t>31601381</w:t>
              </w:r>
              <w:r w:rsidRPr="00E04CE9">
                <w:rPr>
                  <w:rStyle w:val="a9"/>
                  <w:rFonts w:asciiTheme="minorEastAsia" w:eastAsiaTheme="minorEastAsia" w:hAnsiTheme="minorEastAsia"/>
                  <w:kern w:val="0"/>
                  <w:sz w:val="20"/>
                  <w:szCs w:val="20"/>
                </w:rPr>
                <w:t>@stu.zucc.edu.cn</w:t>
              </w:r>
            </w:hyperlink>
          </w:p>
        </w:tc>
      </w:tr>
      <w:tr w:rsidR="008B559F" w:rsidRPr="00E04CE9" w14:paraId="75685491" w14:textId="77777777" w:rsidTr="006A2F3C">
        <w:trPr>
          <w:trHeight w:val="560"/>
        </w:trPr>
        <w:tc>
          <w:tcPr>
            <w:tcW w:w="1851" w:type="dxa"/>
            <w:shd w:val="clear" w:color="auto" w:fill="auto"/>
          </w:tcPr>
          <w:p w14:paraId="1CB11E57"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胡方正</w:t>
            </w:r>
          </w:p>
        </w:tc>
        <w:tc>
          <w:tcPr>
            <w:tcW w:w="1835" w:type="dxa"/>
            <w:shd w:val="clear" w:color="auto" w:fill="auto"/>
          </w:tcPr>
          <w:p w14:paraId="51E5A7F3"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13567797411</w:t>
            </w:r>
          </w:p>
        </w:tc>
        <w:tc>
          <w:tcPr>
            <w:tcW w:w="1559" w:type="dxa"/>
          </w:tcPr>
          <w:p w14:paraId="726905E4" w14:textId="77777777" w:rsidR="008B559F" w:rsidRDefault="008B559F" w:rsidP="006A2F3C">
            <w:proofErr w:type="spellStart"/>
            <w:r w:rsidRPr="007F0DE0">
              <w:t>hufzfzfzfz</w:t>
            </w:r>
            <w:proofErr w:type="spellEnd"/>
          </w:p>
        </w:tc>
        <w:tc>
          <w:tcPr>
            <w:tcW w:w="1418" w:type="dxa"/>
          </w:tcPr>
          <w:p w14:paraId="4213FC41" w14:textId="77777777" w:rsidR="008B559F" w:rsidRDefault="008B559F" w:rsidP="006A2F3C">
            <w:r w:rsidRPr="007F0DE0">
              <w:t>1154648074</w:t>
            </w:r>
          </w:p>
        </w:tc>
        <w:tc>
          <w:tcPr>
            <w:tcW w:w="2653" w:type="dxa"/>
            <w:shd w:val="clear" w:color="auto" w:fill="auto"/>
          </w:tcPr>
          <w:p w14:paraId="13C13058" w14:textId="77777777" w:rsidR="008B559F" w:rsidRPr="00E04CE9" w:rsidRDefault="008B559F" w:rsidP="006A2F3C">
            <w:pPr>
              <w:rPr>
                <w:rFonts w:asciiTheme="minorEastAsia" w:eastAsiaTheme="minorEastAsia" w:hAnsiTheme="minorEastAsia"/>
              </w:rPr>
            </w:pPr>
            <w:hyperlink r:id="rId13" w:history="1">
              <w:r w:rsidRPr="00E04CE9">
                <w:rPr>
                  <w:rStyle w:val="a9"/>
                  <w:rFonts w:asciiTheme="minorEastAsia" w:eastAsiaTheme="minorEastAsia" w:hAnsiTheme="minorEastAsia" w:hint="eastAsia"/>
                  <w:kern w:val="0"/>
                  <w:sz w:val="20"/>
                  <w:szCs w:val="20"/>
                </w:rPr>
                <w:t>316013</w:t>
              </w:r>
              <w:r w:rsidRPr="00E04CE9">
                <w:rPr>
                  <w:rStyle w:val="a9"/>
                  <w:rFonts w:asciiTheme="minorEastAsia" w:eastAsiaTheme="minorEastAsia" w:hAnsiTheme="minorEastAsia"/>
                  <w:kern w:val="0"/>
                  <w:sz w:val="20"/>
                  <w:szCs w:val="20"/>
                </w:rPr>
                <w:t>9</w:t>
              </w:r>
              <w:r w:rsidRPr="00E04CE9">
                <w:rPr>
                  <w:rStyle w:val="a9"/>
                  <w:rFonts w:asciiTheme="minorEastAsia" w:eastAsiaTheme="minorEastAsia" w:hAnsiTheme="minorEastAsia" w:hint="eastAsia"/>
                  <w:kern w:val="0"/>
                  <w:sz w:val="20"/>
                  <w:szCs w:val="20"/>
                </w:rPr>
                <w:t>1</w:t>
              </w:r>
              <w:r w:rsidRPr="00E04CE9">
                <w:rPr>
                  <w:rStyle w:val="a9"/>
                  <w:rFonts w:asciiTheme="minorEastAsia" w:eastAsiaTheme="minorEastAsia" w:hAnsiTheme="minorEastAsia"/>
                  <w:kern w:val="0"/>
                  <w:sz w:val="20"/>
                  <w:szCs w:val="20"/>
                </w:rPr>
                <w:t>@stu.zucc.edu.cn</w:t>
              </w:r>
            </w:hyperlink>
          </w:p>
        </w:tc>
      </w:tr>
      <w:tr w:rsidR="008B559F" w:rsidRPr="00E04CE9" w14:paraId="55E4C7EF" w14:textId="77777777" w:rsidTr="006A2F3C">
        <w:trPr>
          <w:trHeight w:val="560"/>
        </w:trPr>
        <w:tc>
          <w:tcPr>
            <w:tcW w:w="1851" w:type="dxa"/>
            <w:shd w:val="clear" w:color="auto" w:fill="auto"/>
          </w:tcPr>
          <w:p w14:paraId="3E812C25"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张光程</w:t>
            </w:r>
            <w:r>
              <w:rPr>
                <w:rFonts w:asciiTheme="minorEastAsia" w:eastAsiaTheme="minorEastAsia" w:hAnsiTheme="minorEastAsia" w:hint="eastAsia"/>
                <w:kern w:val="0"/>
                <w:sz w:val="20"/>
                <w:szCs w:val="20"/>
              </w:rPr>
              <w:t>（组长）</w:t>
            </w:r>
          </w:p>
        </w:tc>
        <w:tc>
          <w:tcPr>
            <w:tcW w:w="1835" w:type="dxa"/>
            <w:shd w:val="clear" w:color="auto" w:fill="auto"/>
          </w:tcPr>
          <w:p w14:paraId="7C876FD0"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w:t>
            </w:r>
            <w:r w:rsidRPr="00E04CE9">
              <w:rPr>
                <w:rFonts w:asciiTheme="minorEastAsia" w:eastAsiaTheme="minorEastAsia" w:hAnsiTheme="minorEastAsia"/>
                <w:kern w:val="0"/>
                <w:sz w:val="20"/>
                <w:szCs w:val="20"/>
              </w:rPr>
              <w:t>5988133320</w:t>
            </w:r>
          </w:p>
        </w:tc>
        <w:tc>
          <w:tcPr>
            <w:tcW w:w="1559" w:type="dxa"/>
          </w:tcPr>
          <w:p w14:paraId="72D97FBC" w14:textId="77777777" w:rsidR="008B559F" w:rsidRDefault="008B559F" w:rsidP="006A2F3C">
            <w:r w:rsidRPr="00412343">
              <w:t>l215680971</w:t>
            </w:r>
          </w:p>
        </w:tc>
        <w:tc>
          <w:tcPr>
            <w:tcW w:w="1418" w:type="dxa"/>
          </w:tcPr>
          <w:p w14:paraId="1D065532" w14:textId="77777777" w:rsidR="008B559F" w:rsidRDefault="008B559F" w:rsidP="006A2F3C">
            <w:r w:rsidRPr="00412343">
              <w:t>215680971</w:t>
            </w:r>
          </w:p>
        </w:tc>
        <w:tc>
          <w:tcPr>
            <w:tcW w:w="2653" w:type="dxa"/>
            <w:shd w:val="clear" w:color="auto" w:fill="auto"/>
          </w:tcPr>
          <w:p w14:paraId="16FF296C" w14:textId="77777777" w:rsidR="008B559F" w:rsidRPr="00E04CE9" w:rsidRDefault="008B559F" w:rsidP="006A2F3C">
            <w:pPr>
              <w:rPr>
                <w:rFonts w:asciiTheme="minorEastAsia" w:eastAsiaTheme="minorEastAsia" w:hAnsiTheme="minorEastAsia"/>
                <w:kern w:val="0"/>
                <w:sz w:val="20"/>
                <w:szCs w:val="20"/>
              </w:rPr>
            </w:pPr>
            <w:hyperlink r:id="rId14" w:history="1">
              <w:r w:rsidRPr="00E04CE9">
                <w:rPr>
                  <w:rStyle w:val="a9"/>
                  <w:rFonts w:asciiTheme="minorEastAsia" w:eastAsiaTheme="minorEastAsia" w:hAnsiTheme="minorEastAsia" w:hint="eastAsia"/>
                  <w:kern w:val="0"/>
                  <w:sz w:val="20"/>
                  <w:szCs w:val="20"/>
                </w:rPr>
                <w:t>3160</w:t>
              </w:r>
              <w:r w:rsidRPr="00E04CE9">
                <w:rPr>
                  <w:rStyle w:val="a9"/>
                  <w:rFonts w:asciiTheme="minorEastAsia" w:eastAsiaTheme="minorEastAsia" w:hAnsiTheme="minorEastAsia"/>
                  <w:kern w:val="0"/>
                  <w:sz w:val="20"/>
                  <w:szCs w:val="20"/>
                </w:rPr>
                <w:t>8035@stu.zucc.edu.cn</w:t>
              </w:r>
            </w:hyperlink>
          </w:p>
        </w:tc>
      </w:tr>
    </w:tbl>
    <w:p w14:paraId="3F25C771" w14:textId="77777777" w:rsidR="008B559F" w:rsidRPr="008B559F" w:rsidRDefault="008B559F" w:rsidP="008B559F">
      <w:pPr>
        <w:rPr>
          <w:rFonts w:hint="eastAsia"/>
        </w:rPr>
      </w:pPr>
    </w:p>
    <w:p w14:paraId="3900AB9C" w14:textId="42181A64" w:rsidR="00FC0191" w:rsidRDefault="00FC0191" w:rsidP="00FC0191">
      <w:pPr>
        <w:pStyle w:val="2"/>
      </w:pPr>
      <w:bookmarkStart w:id="56" w:name="_Toc535173023"/>
      <w:r>
        <w:rPr>
          <w:rFonts w:hint="eastAsia"/>
        </w:rPr>
        <w:t>部署图</w:t>
      </w:r>
      <w:bookmarkEnd w:id="56"/>
    </w:p>
    <w:p w14:paraId="31B9495E" w14:textId="2C40693A" w:rsidR="008B559F" w:rsidRPr="008B559F" w:rsidRDefault="008B559F" w:rsidP="008B559F">
      <w:pPr>
        <w:rPr>
          <w:rFonts w:hint="eastAsia"/>
        </w:rPr>
      </w:pPr>
      <w:ins w:id="57" w:author="JIECEN XU" w:date="2018-01-09T17:10:00Z">
        <w:r w:rsidRPr="00E22218">
          <w:rPr>
            <w:noProof/>
          </w:rPr>
          <w:drawing>
            <wp:inline distT="0" distB="0" distL="0" distR="0" wp14:anchorId="3E1193E3" wp14:editId="053106EC">
              <wp:extent cx="5274310" cy="4268470"/>
              <wp:effectExtent l="0" t="0" r="2540" b="0"/>
              <wp:docPr id="326" name="图片 326" descr="C:\Users\YOUKI\Documents\Tencent Files\857621433\FileRecv\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KI\Documents\Tencent Files\857621433\FileRecv\捕获.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268470"/>
                      </a:xfrm>
                      <a:prstGeom prst="rect">
                        <a:avLst/>
                      </a:prstGeom>
                      <a:noFill/>
                      <a:ln>
                        <a:noFill/>
                      </a:ln>
                    </pic:spPr>
                  </pic:pic>
                </a:graphicData>
              </a:graphic>
            </wp:inline>
          </w:drawing>
        </w:r>
      </w:ins>
    </w:p>
    <w:p w14:paraId="05E7ED89" w14:textId="4531CF33" w:rsidR="00FC0191" w:rsidRDefault="006A2F3C" w:rsidP="00FC0191">
      <w:pPr>
        <w:pStyle w:val="2"/>
      </w:pPr>
      <w:bookmarkStart w:id="58" w:name="_Toc535173024"/>
      <w:r>
        <w:rPr>
          <w:rFonts w:hint="eastAsia"/>
        </w:rPr>
        <w:lastRenderedPageBreak/>
        <w:t>接口需求</w:t>
      </w:r>
      <w:bookmarkEnd w:id="58"/>
    </w:p>
    <w:p w14:paraId="067FDCB7" w14:textId="77777777" w:rsidR="006A2F3C" w:rsidRDefault="006A2F3C" w:rsidP="006A2F3C">
      <w:pPr>
        <w:pStyle w:val="3"/>
      </w:pPr>
      <w:bookmarkStart w:id="59" w:name="_Toc535053147"/>
      <w:bookmarkStart w:id="60" w:name="_Toc535173025"/>
      <w:r>
        <w:rPr>
          <w:rFonts w:hint="eastAsia"/>
        </w:rPr>
        <w:t>软件接口</w:t>
      </w:r>
      <w:bookmarkEnd w:id="59"/>
      <w:bookmarkEnd w:id="60"/>
    </w:p>
    <w:p w14:paraId="7242FA58" w14:textId="77777777" w:rsidR="006A2F3C" w:rsidRDefault="006A2F3C" w:rsidP="006A2F3C">
      <w:pPr>
        <w:rPr>
          <w:b/>
        </w:rPr>
      </w:pPr>
      <w:r w:rsidRPr="00C47B2C">
        <w:rPr>
          <w:rFonts w:hint="eastAsia"/>
          <w:b/>
        </w:rPr>
        <w:t>服务器：</w:t>
      </w:r>
    </w:p>
    <w:tbl>
      <w:tblPr>
        <w:tblStyle w:val="12"/>
        <w:tblW w:w="8522" w:type="dxa"/>
        <w:tblLayout w:type="fixed"/>
        <w:tblLook w:val="0000" w:firstRow="0" w:lastRow="0" w:firstColumn="0" w:lastColumn="0" w:noHBand="0" w:noVBand="0"/>
      </w:tblPr>
      <w:tblGrid>
        <w:gridCol w:w="4261"/>
        <w:gridCol w:w="4261"/>
      </w:tblGrid>
      <w:tr w:rsidR="006A2F3C" w14:paraId="42B81F9B" w14:textId="77777777" w:rsidTr="006A2F3C">
        <w:tc>
          <w:tcPr>
            <w:tcW w:w="4261" w:type="dxa"/>
            <w:shd w:val="clear" w:color="auto" w:fill="FFFFFF" w:themeFill="background1"/>
          </w:tcPr>
          <w:p w14:paraId="0E8B0612" w14:textId="77777777" w:rsidR="006A2F3C" w:rsidRDefault="006A2F3C" w:rsidP="006A2F3C">
            <w:r>
              <w:rPr>
                <w:rFonts w:hint="eastAsia"/>
              </w:rPr>
              <w:t>项目</w:t>
            </w:r>
          </w:p>
        </w:tc>
        <w:tc>
          <w:tcPr>
            <w:tcW w:w="4261" w:type="dxa"/>
            <w:shd w:val="clear" w:color="auto" w:fill="FFFFFF" w:themeFill="background1"/>
          </w:tcPr>
          <w:p w14:paraId="06749D03" w14:textId="77777777" w:rsidR="006A2F3C" w:rsidRDefault="006A2F3C" w:rsidP="006A2F3C">
            <w:r>
              <w:rPr>
                <w:rFonts w:hint="eastAsia"/>
              </w:rPr>
              <w:t>接口信息</w:t>
            </w:r>
          </w:p>
        </w:tc>
      </w:tr>
      <w:tr w:rsidR="006A2F3C" w14:paraId="4AF3B63E" w14:textId="77777777" w:rsidTr="006A2F3C">
        <w:tc>
          <w:tcPr>
            <w:tcW w:w="4261" w:type="dxa"/>
          </w:tcPr>
          <w:p w14:paraId="2CA15AE5" w14:textId="77777777" w:rsidR="006A2F3C" w:rsidRDefault="006A2F3C" w:rsidP="006A2F3C">
            <w:r>
              <w:rPr>
                <w:rFonts w:hint="eastAsia"/>
              </w:rPr>
              <w:t>操作系统</w:t>
            </w:r>
          </w:p>
        </w:tc>
        <w:tc>
          <w:tcPr>
            <w:tcW w:w="4261" w:type="dxa"/>
          </w:tcPr>
          <w:p w14:paraId="4528D803" w14:textId="77777777" w:rsidR="006A2F3C" w:rsidRDefault="006A2F3C" w:rsidP="006A2F3C">
            <w:r>
              <w:rPr>
                <w:rFonts w:hint="eastAsia"/>
              </w:rPr>
              <w:t>Windows XP/7/8/10</w:t>
            </w:r>
            <w:r>
              <w:rPr>
                <w:rFonts w:hint="eastAsia"/>
              </w:rPr>
              <w:t>、</w:t>
            </w:r>
            <w:r>
              <w:rPr>
                <w:rFonts w:hint="eastAsia"/>
              </w:rPr>
              <w:t>Linux</w:t>
            </w:r>
            <w:r>
              <w:rPr>
                <w:rFonts w:hint="eastAsia"/>
              </w:rPr>
              <w:t>等</w:t>
            </w:r>
          </w:p>
        </w:tc>
      </w:tr>
      <w:tr w:rsidR="006A2F3C" w14:paraId="30869C83" w14:textId="77777777" w:rsidTr="006A2F3C">
        <w:tc>
          <w:tcPr>
            <w:tcW w:w="4261" w:type="dxa"/>
          </w:tcPr>
          <w:p w14:paraId="02A3497C" w14:textId="77777777" w:rsidR="006A2F3C" w:rsidRDefault="006A2F3C" w:rsidP="006A2F3C">
            <w:r>
              <w:rPr>
                <w:rFonts w:hint="eastAsia"/>
              </w:rPr>
              <w:t>服务器软件</w:t>
            </w:r>
          </w:p>
        </w:tc>
        <w:tc>
          <w:tcPr>
            <w:tcW w:w="4261" w:type="dxa"/>
          </w:tcPr>
          <w:p w14:paraId="4D46CF2C" w14:textId="77777777" w:rsidR="006A2F3C" w:rsidRDefault="006A2F3C" w:rsidP="006A2F3C">
            <w:r>
              <w:rPr>
                <w:rFonts w:hint="eastAsia"/>
              </w:rPr>
              <w:t>Apache</w:t>
            </w:r>
            <w:r>
              <w:rPr>
                <w:rFonts w:hint="eastAsia"/>
              </w:rPr>
              <w:t>（开源）</w:t>
            </w:r>
          </w:p>
        </w:tc>
      </w:tr>
      <w:tr w:rsidR="006A2F3C" w14:paraId="07D681A7" w14:textId="77777777" w:rsidTr="006A2F3C">
        <w:tc>
          <w:tcPr>
            <w:tcW w:w="4261" w:type="dxa"/>
          </w:tcPr>
          <w:p w14:paraId="372F09AF" w14:textId="77777777" w:rsidR="006A2F3C" w:rsidRDefault="006A2F3C" w:rsidP="006A2F3C">
            <w:r>
              <w:rPr>
                <w:rFonts w:hint="eastAsia"/>
              </w:rPr>
              <w:t>数据库</w:t>
            </w:r>
          </w:p>
        </w:tc>
        <w:tc>
          <w:tcPr>
            <w:tcW w:w="4261" w:type="dxa"/>
          </w:tcPr>
          <w:p w14:paraId="22934BFA" w14:textId="77777777" w:rsidR="006A2F3C" w:rsidRDefault="006A2F3C" w:rsidP="006A2F3C">
            <w:r w:rsidRPr="00A747C2">
              <w:t>MySQL</w:t>
            </w:r>
            <w:r>
              <w:rPr>
                <w:rFonts w:hint="eastAsia"/>
              </w:rPr>
              <w:t>（开源）</w:t>
            </w:r>
          </w:p>
        </w:tc>
      </w:tr>
    </w:tbl>
    <w:p w14:paraId="4B389040" w14:textId="77777777" w:rsidR="006A2F3C" w:rsidRDefault="006A2F3C" w:rsidP="006A2F3C">
      <w:pPr>
        <w:rPr>
          <w:b/>
        </w:rPr>
      </w:pPr>
    </w:p>
    <w:p w14:paraId="5402C403" w14:textId="77777777" w:rsidR="006A2F3C" w:rsidRDefault="006A2F3C" w:rsidP="006A2F3C">
      <w:pPr>
        <w:rPr>
          <w:b/>
        </w:rPr>
      </w:pPr>
      <w:r>
        <w:rPr>
          <w:rFonts w:hint="eastAsia"/>
          <w:b/>
        </w:rPr>
        <w:t>客户端：</w:t>
      </w:r>
    </w:p>
    <w:tbl>
      <w:tblPr>
        <w:tblStyle w:val="22"/>
        <w:tblW w:w="8522" w:type="dxa"/>
        <w:tblLayout w:type="fixed"/>
        <w:tblLook w:val="0000" w:firstRow="0" w:lastRow="0" w:firstColumn="0" w:lastColumn="0" w:noHBand="0" w:noVBand="0"/>
      </w:tblPr>
      <w:tblGrid>
        <w:gridCol w:w="4261"/>
        <w:gridCol w:w="4261"/>
      </w:tblGrid>
      <w:tr w:rsidR="006A2F3C" w14:paraId="5BAA30F5" w14:textId="77777777" w:rsidTr="006A2F3C">
        <w:tc>
          <w:tcPr>
            <w:tcW w:w="4261" w:type="dxa"/>
            <w:shd w:val="clear" w:color="auto" w:fill="FFFFFF" w:themeFill="background1"/>
          </w:tcPr>
          <w:p w14:paraId="09267BFD" w14:textId="77777777" w:rsidR="006A2F3C" w:rsidRDefault="006A2F3C" w:rsidP="006A2F3C">
            <w:r>
              <w:rPr>
                <w:rFonts w:hint="eastAsia"/>
              </w:rPr>
              <w:t>项目</w:t>
            </w:r>
          </w:p>
        </w:tc>
        <w:tc>
          <w:tcPr>
            <w:tcW w:w="4261" w:type="dxa"/>
            <w:shd w:val="clear" w:color="auto" w:fill="FFFFFF" w:themeFill="background1"/>
          </w:tcPr>
          <w:p w14:paraId="246F44AC" w14:textId="77777777" w:rsidR="006A2F3C" w:rsidRDefault="006A2F3C" w:rsidP="006A2F3C">
            <w:r>
              <w:rPr>
                <w:rFonts w:hint="eastAsia"/>
              </w:rPr>
              <w:t>接口信息</w:t>
            </w:r>
          </w:p>
        </w:tc>
      </w:tr>
      <w:tr w:rsidR="006A2F3C" w14:paraId="0216D985" w14:textId="77777777" w:rsidTr="006A2F3C">
        <w:tc>
          <w:tcPr>
            <w:tcW w:w="4261" w:type="dxa"/>
          </w:tcPr>
          <w:p w14:paraId="2B2502DE" w14:textId="77777777" w:rsidR="006A2F3C" w:rsidRDefault="006A2F3C" w:rsidP="006A2F3C">
            <w:r>
              <w:rPr>
                <w:rFonts w:hint="eastAsia"/>
              </w:rPr>
              <w:t>操作系统</w:t>
            </w:r>
          </w:p>
        </w:tc>
        <w:tc>
          <w:tcPr>
            <w:tcW w:w="4261" w:type="dxa"/>
          </w:tcPr>
          <w:p w14:paraId="45EBCCA6" w14:textId="77777777" w:rsidR="006A2F3C" w:rsidRDefault="006A2F3C" w:rsidP="006A2F3C">
            <w:r>
              <w:rPr>
                <w:rFonts w:hint="eastAsia"/>
              </w:rPr>
              <w:t>Windows XP/7/8/10</w:t>
            </w:r>
            <w:r>
              <w:rPr>
                <w:rFonts w:hint="eastAsia"/>
              </w:rPr>
              <w:t>、</w:t>
            </w:r>
            <w:r>
              <w:rPr>
                <w:rFonts w:hint="eastAsia"/>
              </w:rPr>
              <w:t>Linux</w:t>
            </w:r>
            <w:r>
              <w:rPr>
                <w:rFonts w:hint="eastAsia"/>
              </w:rPr>
              <w:t>等</w:t>
            </w:r>
          </w:p>
        </w:tc>
      </w:tr>
      <w:tr w:rsidR="006A2F3C" w14:paraId="08D58274" w14:textId="77777777" w:rsidTr="006A2F3C">
        <w:tc>
          <w:tcPr>
            <w:tcW w:w="4261" w:type="dxa"/>
          </w:tcPr>
          <w:p w14:paraId="41A3754B" w14:textId="77777777" w:rsidR="006A2F3C" w:rsidRDefault="006A2F3C" w:rsidP="006A2F3C">
            <w:r>
              <w:rPr>
                <w:rFonts w:hint="eastAsia"/>
              </w:rPr>
              <w:t>浏览器</w:t>
            </w:r>
          </w:p>
        </w:tc>
        <w:tc>
          <w:tcPr>
            <w:tcW w:w="4261" w:type="dxa"/>
          </w:tcPr>
          <w:p w14:paraId="36D79E02" w14:textId="77777777" w:rsidR="006A2F3C" w:rsidRDefault="006A2F3C" w:rsidP="006A2F3C">
            <w:r>
              <w:rPr>
                <w:rFonts w:hint="eastAsia"/>
              </w:rPr>
              <w:t>IE</w:t>
            </w:r>
            <w:r>
              <w:rPr>
                <w:rFonts w:hint="eastAsia"/>
              </w:rPr>
              <w:t>、</w:t>
            </w:r>
            <w:r>
              <w:rPr>
                <w:rFonts w:hint="eastAsia"/>
              </w:rPr>
              <w:t>Firefox</w:t>
            </w:r>
            <w:r>
              <w:rPr>
                <w:rFonts w:hint="eastAsia"/>
              </w:rPr>
              <w:t>、</w:t>
            </w:r>
            <w:r>
              <w:rPr>
                <w:rFonts w:hint="eastAsia"/>
              </w:rPr>
              <w:t>Chrome</w:t>
            </w:r>
            <w:r>
              <w:rPr>
                <w:rFonts w:hint="eastAsia"/>
              </w:rPr>
              <w:t>等</w:t>
            </w:r>
          </w:p>
        </w:tc>
      </w:tr>
    </w:tbl>
    <w:p w14:paraId="01FA59D0" w14:textId="77777777" w:rsidR="006A2F3C" w:rsidRDefault="006A2F3C" w:rsidP="006A2F3C"/>
    <w:p w14:paraId="7C54207B" w14:textId="77777777" w:rsidR="006A2F3C" w:rsidRPr="00D657E1" w:rsidRDefault="006A2F3C" w:rsidP="006A2F3C">
      <w:pPr>
        <w:widowControl/>
        <w:jc w:val="left"/>
      </w:pPr>
      <w:r>
        <w:br w:type="page"/>
      </w:r>
    </w:p>
    <w:p w14:paraId="426EF710" w14:textId="77777777" w:rsidR="006A2F3C" w:rsidRDefault="006A2F3C" w:rsidP="006A2F3C">
      <w:pPr>
        <w:pStyle w:val="3"/>
      </w:pPr>
      <w:bookmarkStart w:id="61" w:name="_Toc535053148"/>
      <w:bookmarkStart w:id="62" w:name="_Toc535173026"/>
      <w:r>
        <w:rPr>
          <w:rFonts w:hint="eastAsia"/>
        </w:rPr>
        <w:lastRenderedPageBreak/>
        <w:t>硬件接口</w:t>
      </w:r>
      <w:bookmarkEnd w:id="61"/>
      <w:bookmarkEnd w:id="62"/>
    </w:p>
    <w:p w14:paraId="3608EC44" w14:textId="77777777" w:rsidR="006A2F3C" w:rsidRDefault="006A2F3C" w:rsidP="006A2F3C">
      <w:pPr>
        <w:ind w:firstLine="420"/>
      </w:pPr>
      <w:r>
        <w:rPr>
          <w:rFonts w:hint="eastAsia"/>
        </w:rPr>
        <w:t>服务器建议选用</w:t>
      </w:r>
      <w:r>
        <w:rPr>
          <w:rFonts w:hint="eastAsia"/>
        </w:rPr>
        <w:t>Intel CPU</w:t>
      </w:r>
      <w:r>
        <w:rPr>
          <w:rFonts w:hint="eastAsia"/>
        </w:rPr>
        <w:t>，选择</w:t>
      </w:r>
      <w:r>
        <w:rPr>
          <w:rFonts w:hint="eastAsia"/>
        </w:rPr>
        <w:t>Windows</w:t>
      </w:r>
      <w:r>
        <w:rPr>
          <w:rFonts w:hint="eastAsia"/>
        </w:rPr>
        <w:t>开发平台，提供对外服务器所要求的相应的安全保障。</w:t>
      </w:r>
    </w:p>
    <w:p w14:paraId="0F5CC32C" w14:textId="77777777" w:rsidR="006A2F3C" w:rsidRDefault="006A2F3C" w:rsidP="006A2F3C">
      <w:pPr>
        <w:rPr>
          <w:b/>
        </w:rPr>
      </w:pPr>
      <w:r w:rsidRPr="00C47B2C">
        <w:rPr>
          <w:rFonts w:hint="eastAsia"/>
          <w:b/>
        </w:rPr>
        <w:t>服务器：</w:t>
      </w:r>
    </w:p>
    <w:tbl>
      <w:tblPr>
        <w:tblStyle w:val="32"/>
        <w:tblW w:w="8522" w:type="dxa"/>
        <w:tblLayout w:type="fixed"/>
        <w:tblLook w:val="0000" w:firstRow="0" w:lastRow="0" w:firstColumn="0" w:lastColumn="0" w:noHBand="0" w:noVBand="0"/>
      </w:tblPr>
      <w:tblGrid>
        <w:gridCol w:w="4261"/>
        <w:gridCol w:w="4261"/>
      </w:tblGrid>
      <w:tr w:rsidR="006A2F3C" w14:paraId="32409B31" w14:textId="77777777" w:rsidTr="006A2F3C">
        <w:tc>
          <w:tcPr>
            <w:tcW w:w="4261" w:type="dxa"/>
            <w:shd w:val="clear" w:color="auto" w:fill="FFFFFF" w:themeFill="background1"/>
          </w:tcPr>
          <w:p w14:paraId="74B839FC" w14:textId="77777777" w:rsidR="006A2F3C" w:rsidRDefault="006A2F3C" w:rsidP="006A2F3C">
            <w:r>
              <w:rPr>
                <w:rFonts w:hint="eastAsia"/>
              </w:rPr>
              <w:t>项目</w:t>
            </w:r>
          </w:p>
        </w:tc>
        <w:tc>
          <w:tcPr>
            <w:tcW w:w="4261" w:type="dxa"/>
            <w:shd w:val="clear" w:color="auto" w:fill="FFFFFF" w:themeFill="background1"/>
          </w:tcPr>
          <w:p w14:paraId="5A9571EE" w14:textId="77777777" w:rsidR="006A2F3C" w:rsidRDefault="006A2F3C" w:rsidP="006A2F3C">
            <w:r>
              <w:rPr>
                <w:rFonts w:hint="eastAsia"/>
              </w:rPr>
              <w:t>接口信息</w:t>
            </w:r>
          </w:p>
        </w:tc>
      </w:tr>
      <w:tr w:rsidR="006A2F3C" w14:paraId="54C494F1" w14:textId="77777777" w:rsidTr="006A2F3C">
        <w:tc>
          <w:tcPr>
            <w:tcW w:w="4261" w:type="dxa"/>
          </w:tcPr>
          <w:p w14:paraId="738E7792" w14:textId="77777777" w:rsidR="006A2F3C" w:rsidRDefault="006A2F3C" w:rsidP="006A2F3C">
            <w:r>
              <w:rPr>
                <w:rFonts w:hint="eastAsia"/>
              </w:rPr>
              <w:t>处理器</w:t>
            </w:r>
          </w:p>
        </w:tc>
        <w:tc>
          <w:tcPr>
            <w:tcW w:w="4261" w:type="dxa"/>
          </w:tcPr>
          <w:p w14:paraId="3B8E14E6" w14:textId="77777777" w:rsidR="006A2F3C" w:rsidRDefault="006A2F3C" w:rsidP="006A2F3C">
            <w:r w:rsidRPr="00A94AB1">
              <w:rPr>
                <w:rFonts w:hint="eastAsia"/>
              </w:rPr>
              <w:t>英特尔</w:t>
            </w:r>
            <w:r>
              <w:rPr>
                <w:rFonts w:hint="eastAsia"/>
              </w:rPr>
              <w:t>16</w:t>
            </w:r>
            <w:r>
              <w:rPr>
                <w:rFonts w:hint="eastAsia"/>
              </w:rPr>
              <w:t>核心</w:t>
            </w:r>
          </w:p>
        </w:tc>
      </w:tr>
      <w:tr w:rsidR="006A2F3C" w14:paraId="5D302D5B" w14:textId="77777777" w:rsidTr="006A2F3C">
        <w:tc>
          <w:tcPr>
            <w:tcW w:w="4261" w:type="dxa"/>
          </w:tcPr>
          <w:p w14:paraId="1492D624" w14:textId="77777777" w:rsidR="006A2F3C" w:rsidRDefault="006A2F3C" w:rsidP="006A2F3C">
            <w:r>
              <w:rPr>
                <w:rFonts w:hint="eastAsia"/>
              </w:rPr>
              <w:t>硬盘</w:t>
            </w:r>
          </w:p>
        </w:tc>
        <w:tc>
          <w:tcPr>
            <w:tcW w:w="4261" w:type="dxa"/>
          </w:tcPr>
          <w:p w14:paraId="602DEED4" w14:textId="77777777" w:rsidR="006A2F3C" w:rsidRDefault="006A2F3C" w:rsidP="006A2F3C">
            <w:r>
              <w:rPr>
                <w:rFonts w:hint="eastAsia"/>
              </w:rPr>
              <w:t>1PB</w:t>
            </w:r>
            <w:r>
              <w:rPr>
                <w:rFonts w:hint="eastAsia"/>
              </w:rPr>
              <w:t>或</w:t>
            </w:r>
            <w:r>
              <w:rPr>
                <w:rFonts w:hint="eastAsia"/>
              </w:rPr>
              <w:t>2PB</w:t>
            </w:r>
          </w:p>
        </w:tc>
      </w:tr>
      <w:tr w:rsidR="006A2F3C" w14:paraId="63642E2E" w14:textId="77777777" w:rsidTr="006A2F3C">
        <w:tc>
          <w:tcPr>
            <w:tcW w:w="4261" w:type="dxa"/>
          </w:tcPr>
          <w:p w14:paraId="1C48DCF2" w14:textId="77777777" w:rsidR="006A2F3C" w:rsidRDefault="006A2F3C" w:rsidP="006A2F3C">
            <w:r>
              <w:rPr>
                <w:rFonts w:hint="eastAsia"/>
              </w:rPr>
              <w:t>网卡</w:t>
            </w:r>
          </w:p>
        </w:tc>
        <w:tc>
          <w:tcPr>
            <w:tcW w:w="4261" w:type="dxa"/>
          </w:tcPr>
          <w:p w14:paraId="3250DE12" w14:textId="77777777" w:rsidR="006A2F3C" w:rsidRDefault="006A2F3C" w:rsidP="006A2F3C">
            <w:r>
              <w:rPr>
                <w:rFonts w:hint="eastAsia"/>
              </w:rPr>
              <w:t>高速网络，</w:t>
            </w:r>
            <w:r>
              <w:rPr>
                <w:rFonts w:hint="eastAsia"/>
              </w:rPr>
              <w:t>500M</w:t>
            </w:r>
          </w:p>
        </w:tc>
      </w:tr>
      <w:tr w:rsidR="006A2F3C" w14:paraId="67BF7423" w14:textId="77777777" w:rsidTr="006A2F3C">
        <w:tc>
          <w:tcPr>
            <w:tcW w:w="4261" w:type="dxa"/>
          </w:tcPr>
          <w:p w14:paraId="154C8C28" w14:textId="77777777" w:rsidR="006A2F3C" w:rsidRDefault="006A2F3C" w:rsidP="006A2F3C">
            <w:r>
              <w:rPr>
                <w:rFonts w:hint="eastAsia"/>
              </w:rPr>
              <w:t>内存</w:t>
            </w:r>
          </w:p>
        </w:tc>
        <w:tc>
          <w:tcPr>
            <w:tcW w:w="4261" w:type="dxa"/>
          </w:tcPr>
          <w:p w14:paraId="34A98E28" w14:textId="77777777" w:rsidR="006A2F3C" w:rsidRDefault="006A2F3C" w:rsidP="006A2F3C">
            <w:r>
              <w:rPr>
                <w:rFonts w:hint="eastAsia"/>
              </w:rPr>
              <w:t>1</w:t>
            </w:r>
            <w:r>
              <w:t>T</w:t>
            </w:r>
          </w:p>
        </w:tc>
      </w:tr>
    </w:tbl>
    <w:p w14:paraId="36D75A3A" w14:textId="77777777" w:rsidR="006A2F3C" w:rsidRDefault="006A2F3C" w:rsidP="006A2F3C">
      <w:pPr>
        <w:rPr>
          <w:b/>
        </w:rPr>
      </w:pPr>
    </w:p>
    <w:p w14:paraId="7EAD320B" w14:textId="77777777" w:rsidR="006A2F3C" w:rsidRDefault="006A2F3C" w:rsidP="006A2F3C">
      <w:pPr>
        <w:rPr>
          <w:b/>
        </w:rPr>
      </w:pPr>
      <w:r>
        <w:rPr>
          <w:rFonts w:hint="eastAsia"/>
          <w:b/>
        </w:rPr>
        <w:t>客户端：</w:t>
      </w:r>
    </w:p>
    <w:tbl>
      <w:tblPr>
        <w:tblStyle w:val="41"/>
        <w:tblW w:w="8522" w:type="dxa"/>
        <w:tblLayout w:type="fixed"/>
        <w:tblLook w:val="0000" w:firstRow="0" w:lastRow="0" w:firstColumn="0" w:lastColumn="0" w:noHBand="0" w:noVBand="0"/>
      </w:tblPr>
      <w:tblGrid>
        <w:gridCol w:w="4261"/>
        <w:gridCol w:w="4261"/>
      </w:tblGrid>
      <w:tr w:rsidR="006A2F3C" w14:paraId="68F9E69E" w14:textId="77777777" w:rsidTr="006A2F3C">
        <w:tc>
          <w:tcPr>
            <w:tcW w:w="4261" w:type="dxa"/>
            <w:shd w:val="clear" w:color="auto" w:fill="FFFFFF" w:themeFill="background1"/>
          </w:tcPr>
          <w:p w14:paraId="5565BB11" w14:textId="77777777" w:rsidR="006A2F3C" w:rsidRDefault="006A2F3C" w:rsidP="006A2F3C">
            <w:r>
              <w:rPr>
                <w:rFonts w:hint="eastAsia"/>
              </w:rPr>
              <w:t>项目</w:t>
            </w:r>
          </w:p>
        </w:tc>
        <w:tc>
          <w:tcPr>
            <w:tcW w:w="4261" w:type="dxa"/>
            <w:shd w:val="clear" w:color="auto" w:fill="FFFFFF" w:themeFill="background1"/>
          </w:tcPr>
          <w:p w14:paraId="3AC66ABF" w14:textId="77777777" w:rsidR="006A2F3C" w:rsidRDefault="006A2F3C" w:rsidP="006A2F3C">
            <w:r>
              <w:rPr>
                <w:rFonts w:hint="eastAsia"/>
              </w:rPr>
              <w:t>接口信息</w:t>
            </w:r>
          </w:p>
        </w:tc>
      </w:tr>
      <w:tr w:rsidR="006A2F3C" w14:paraId="6D284BF8" w14:textId="77777777" w:rsidTr="006A2F3C">
        <w:tc>
          <w:tcPr>
            <w:tcW w:w="4261" w:type="dxa"/>
          </w:tcPr>
          <w:p w14:paraId="5611354E" w14:textId="77777777" w:rsidR="006A2F3C" w:rsidRDefault="006A2F3C" w:rsidP="006A2F3C">
            <w:r>
              <w:rPr>
                <w:rFonts w:hint="eastAsia"/>
              </w:rPr>
              <w:t>处理器</w:t>
            </w:r>
          </w:p>
        </w:tc>
        <w:tc>
          <w:tcPr>
            <w:tcW w:w="4261" w:type="dxa"/>
          </w:tcPr>
          <w:p w14:paraId="6D36DF7A" w14:textId="77777777" w:rsidR="006A2F3C" w:rsidRDefault="006A2F3C" w:rsidP="006A2F3C">
            <w:r w:rsidRPr="00A94AB1">
              <w:rPr>
                <w:rFonts w:hint="eastAsia"/>
              </w:rPr>
              <w:t>英特尔</w:t>
            </w:r>
            <w:r>
              <w:rPr>
                <w:rFonts w:hint="eastAsia"/>
              </w:rPr>
              <w:t>16</w:t>
            </w:r>
            <w:r>
              <w:rPr>
                <w:rFonts w:hint="eastAsia"/>
              </w:rPr>
              <w:t>核心</w:t>
            </w:r>
          </w:p>
        </w:tc>
      </w:tr>
      <w:tr w:rsidR="006A2F3C" w14:paraId="7C7C9031" w14:textId="77777777" w:rsidTr="006A2F3C">
        <w:tc>
          <w:tcPr>
            <w:tcW w:w="4261" w:type="dxa"/>
          </w:tcPr>
          <w:p w14:paraId="3DF764A7" w14:textId="77777777" w:rsidR="006A2F3C" w:rsidRDefault="006A2F3C" w:rsidP="006A2F3C">
            <w:r>
              <w:rPr>
                <w:rFonts w:hint="eastAsia"/>
              </w:rPr>
              <w:t>显卡</w:t>
            </w:r>
          </w:p>
        </w:tc>
        <w:tc>
          <w:tcPr>
            <w:tcW w:w="4261" w:type="dxa"/>
          </w:tcPr>
          <w:p w14:paraId="56DD2260" w14:textId="77777777" w:rsidR="006A2F3C" w:rsidRDefault="006A2F3C" w:rsidP="006A2F3C">
            <w:r>
              <w:rPr>
                <w:rFonts w:hint="eastAsia"/>
              </w:rPr>
              <w:t>显示器分辨率</w:t>
            </w:r>
            <w:r>
              <w:rPr>
                <w:rFonts w:hint="eastAsia"/>
              </w:rPr>
              <w:t>1280*1000</w:t>
            </w:r>
          </w:p>
        </w:tc>
      </w:tr>
      <w:tr w:rsidR="006A2F3C" w14:paraId="4843C367" w14:textId="77777777" w:rsidTr="006A2F3C">
        <w:tc>
          <w:tcPr>
            <w:tcW w:w="4261" w:type="dxa"/>
          </w:tcPr>
          <w:p w14:paraId="51B4A767" w14:textId="77777777" w:rsidR="006A2F3C" w:rsidRDefault="006A2F3C" w:rsidP="006A2F3C">
            <w:r>
              <w:rPr>
                <w:rFonts w:hint="eastAsia"/>
              </w:rPr>
              <w:t>网卡</w:t>
            </w:r>
          </w:p>
        </w:tc>
        <w:tc>
          <w:tcPr>
            <w:tcW w:w="4261" w:type="dxa"/>
          </w:tcPr>
          <w:p w14:paraId="1A870126" w14:textId="77777777" w:rsidR="006A2F3C" w:rsidRDefault="006A2F3C" w:rsidP="006A2F3C">
            <w:r>
              <w:rPr>
                <w:rFonts w:hint="eastAsia"/>
              </w:rPr>
              <w:t>高速网络，</w:t>
            </w:r>
            <w:r>
              <w:rPr>
                <w:rFonts w:hint="eastAsia"/>
              </w:rPr>
              <w:t>500M</w:t>
            </w:r>
          </w:p>
        </w:tc>
      </w:tr>
    </w:tbl>
    <w:p w14:paraId="6AAC33E3" w14:textId="77777777" w:rsidR="006A2F3C" w:rsidRPr="00D657E1" w:rsidRDefault="006A2F3C" w:rsidP="006A2F3C"/>
    <w:p w14:paraId="6B4F73C3" w14:textId="77777777" w:rsidR="006A2F3C" w:rsidRDefault="006A2F3C" w:rsidP="006A2F3C">
      <w:pPr>
        <w:pStyle w:val="3"/>
      </w:pPr>
      <w:bookmarkStart w:id="63" w:name="_Toc535053149"/>
      <w:bookmarkStart w:id="64" w:name="_Toc535173027"/>
      <w:r>
        <w:rPr>
          <w:rFonts w:hint="eastAsia"/>
        </w:rPr>
        <w:t>通信接口</w:t>
      </w:r>
      <w:bookmarkEnd w:id="63"/>
      <w:bookmarkEnd w:id="64"/>
    </w:p>
    <w:tbl>
      <w:tblPr>
        <w:tblStyle w:val="a7"/>
        <w:tblW w:w="0" w:type="auto"/>
        <w:tblLayout w:type="fixed"/>
        <w:tblLook w:val="0000" w:firstRow="0" w:lastRow="0" w:firstColumn="0" w:lastColumn="0" w:noHBand="0" w:noVBand="0"/>
      </w:tblPr>
      <w:tblGrid>
        <w:gridCol w:w="4261"/>
        <w:gridCol w:w="4261"/>
      </w:tblGrid>
      <w:tr w:rsidR="006A2F3C" w14:paraId="19B47D21" w14:textId="77777777" w:rsidTr="006A2F3C">
        <w:tc>
          <w:tcPr>
            <w:tcW w:w="4261" w:type="dxa"/>
            <w:shd w:val="clear" w:color="auto" w:fill="FFFFFF" w:themeFill="background1"/>
          </w:tcPr>
          <w:p w14:paraId="6218FA0C" w14:textId="77777777" w:rsidR="006A2F3C" w:rsidRDefault="006A2F3C" w:rsidP="006A2F3C">
            <w:r>
              <w:rPr>
                <w:rFonts w:hint="eastAsia"/>
              </w:rPr>
              <w:t>项目</w:t>
            </w:r>
          </w:p>
        </w:tc>
        <w:tc>
          <w:tcPr>
            <w:tcW w:w="4261" w:type="dxa"/>
            <w:shd w:val="clear" w:color="auto" w:fill="FFFFFF" w:themeFill="background1"/>
          </w:tcPr>
          <w:p w14:paraId="733D8216" w14:textId="77777777" w:rsidR="006A2F3C" w:rsidRDefault="006A2F3C" w:rsidP="006A2F3C">
            <w:r>
              <w:rPr>
                <w:rFonts w:hint="eastAsia"/>
              </w:rPr>
              <w:t>接口信息</w:t>
            </w:r>
          </w:p>
        </w:tc>
      </w:tr>
      <w:tr w:rsidR="006A2F3C" w14:paraId="203BD5D3" w14:textId="77777777" w:rsidTr="006A2F3C">
        <w:tc>
          <w:tcPr>
            <w:tcW w:w="4261" w:type="dxa"/>
          </w:tcPr>
          <w:p w14:paraId="3C312DA2" w14:textId="77777777" w:rsidR="006A2F3C" w:rsidRDefault="006A2F3C" w:rsidP="006A2F3C">
            <w:r>
              <w:rPr>
                <w:rFonts w:hint="eastAsia"/>
              </w:rPr>
              <w:t>网络环境</w:t>
            </w:r>
          </w:p>
        </w:tc>
        <w:tc>
          <w:tcPr>
            <w:tcW w:w="4261" w:type="dxa"/>
          </w:tcPr>
          <w:p w14:paraId="45B0871A" w14:textId="77777777" w:rsidR="006A2F3C" w:rsidRDefault="006A2F3C" w:rsidP="006A2F3C">
            <w:r>
              <w:rPr>
                <w:rFonts w:hint="eastAsia"/>
              </w:rPr>
              <w:t>部署在外网中</w:t>
            </w:r>
          </w:p>
        </w:tc>
      </w:tr>
    </w:tbl>
    <w:p w14:paraId="22E6ACCC" w14:textId="77777777" w:rsidR="006A2F3C" w:rsidRPr="006A2F3C" w:rsidRDefault="006A2F3C" w:rsidP="006A2F3C">
      <w:pPr>
        <w:rPr>
          <w:rFonts w:hint="eastAsia"/>
        </w:rPr>
      </w:pPr>
    </w:p>
    <w:p w14:paraId="55A3595C" w14:textId="64B20656" w:rsidR="00FC0191" w:rsidRDefault="00FC0191" w:rsidP="00FC0191">
      <w:pPr>
        <w:pStyle w:val="2"/>
      </w:pPr>
      <w:bookmarkStart w:id="65" w:name="_Toc535173028"/>
      <w:r>
        <w:rPr>
          <w:rFonts w:hint="eastAsia"/>
        </w:rPr>
        <w:t>培训</w:t>
      </w:r>
      <w:bookmarkEnd w:id="65"/>
    </w:p>
    <w:p w14:paraId="1CA9EBFC" w14:textId="3DCED4C0" w:rsidR="006A2F3C" w:rsidRPr="006A2F3C" w:rsidRDefault="006A2F3C" w:rsidP="006A2F3C">
      <w:pPr>
        <w:rPr>
          <w:rFonts w:hint="eastAsia"/>
        </w:rPr>
      </w:pPr>
      <w:r>
        <w:rPr>
          <w:rFonts w:hint="eastAsia"/>
        </w:rPr>
        <w:t>一般培训，安装部署人员需要学习如何搭建网站服务器，并将本系统架设在上面便可。</w:t>
      </w:r>
    </w:p>
    <w:p w14:paraId="23F4BF87" w14:textId="785071DA" w:rsidR="00FC0191" w:rsidRDefault="00FC0191" w:rsidP="00FC0191">
      <w:pPr>
        <w:pStyle w:val="2"/>
      </w:pPr>
      <w:bookmarkStart w:id="66" w:name="_Toc535173029"/>
      <w:r>
        <w:rPr>
          <w:rFonts w:hint="eastAsia"/>
        </w:rPr>
        <w:t>任务</w:t>
      </w:r>
      <w:bookmarkEnd w:id="6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1"/>
        <w:gridCol w:w="1883"/>
        <w:gridCol w:w="3942"/>
      </w:tblGrid>
      <w:tr w:rsidR="006A2F3C" w:rsidRPr="003263FF" w14:paraId="5E3E91E2" w14:textId="77777777" w:rsidTr="00BA46C2">
        <w:trPr>
          <w:jc w:val="center"/>
        </w:trPr>
        <w:tc>
          <w:tcPr>
            <w:tcW w:w="1489" w:type="pct"/>
            <w:shd w:val="clear" w:color="auto" w:fill="auto"/>
          </w:tcPr>
          <w:p w14:paraId="6D460061" w14:textId="77777777" w:rsidR="006A2F3C" w:rsidRPr="003263FF" w:rsidRDefault="006A2F3C" w:rsidP="006A2F3C">
            <w:pPr>
              <w:rPr>
                <w:sz w:val="22"/>
              </w:rPr>
            </w:pPr>
            <w:r w:rsidRPr="003263FF">
              <w:rPr>
                <w:rFonts w:hint="eastAsia"/>
                <w:sz w:val="22"/>
              </w:rPr>
              <w:t>任务</w:t>
            </w:r>
          </w:p>
        </w:tc>
        <w:tc>
          <w:tcPr>
            <w:tcW w:w="1135" w:type="pct"/>
            <w:shd w:val="clear" w:color="auto" w:fill="auto"/>
          </w:tcPr>
          <w:p w14:paraId="31898911" w14:textId="77777777" w:rsidR="006A2F3C" w:rsidRPr="003263FF" w:rsidRDefault="006A2F3C" w:rsidP="006A2F3C">
            <w:pPr>
              <w:rPr>
                <w:sz w:val="22"/>
              </w:rPr>
            </w:pPr>
            <w:r w:rsidRPr="003263FF">
              <w:rPr>
                <w:rFonts w:hint="eastAsia"/>
                <w:sz w:val="22"/>
              </w:rPr>
              <w:t>任务组织</w:t>
            </w:r>
          </w:p>
        </w:tc>
        <w:tc>
          <w:tcPr>
            <w:tcW w:w="2376" w:type="pct"/>
            <w:shd w:val="clear" w:color="auto" w:fill="auto"/>
          </w:tcPr>
          <w:p w14:paraId="045C2686" w14:textId="77777777" w:rsidR="006A2F3C" w:rsidRPr="003263FF" w:rsidRDefault="006A2F3C" w:rsidP="006A2F3C">
            <w:pPr>
              <w:rPr>
                <w:sz w:val="22"/>
              </w:rPr>
            </w:pPr>
            <w:r w:rsidRPr="003263FF">
              <w:rPr>
                <w:rFonts w:hint="eastAsia"/>
                <w:sz w:val="22"/>
              </w:rPr>
              <w:t>描述</w:t>
            </w:r>
          </w:p>
        </w:tc>
      </w:tr>
      <w:tr w:rsidR="006A2F3C" w:rsidRPr="003263FF" w14:paraId="5F070952" w14:textId="77777777" w:rsidTr="006A2F3C">
        <w:trPr>
          <w:jc w:val="center"/>
        </w:trPr>
        <w:tc>
          <w:tcPr>
            <w:tcW w:w="1489" w:type="pct"/>
            <w:shd w:val="clear" w:color="auto" w:fill="FFFFFF"/>
          </w:tcPr>
          <w:p w14:paraId="216F7594" w14:textId="77777777" w:rsidR="006A2F3C" w:rsidRPr="003263FF" w:rsidRDefault="006A2F3C" w:rsidP="006A2F3C">
            <w:pPr>
              <w:rPr>
                <w:sz w:val="22"/>
              </w:rPr>
            </w:pPr>
            <w:r w:rsidRPr="003263FF">
              <w:rPr>
                <w:sz w:val="22"/>
              </w:rPr>
              <w:t>安装的总体计划、协调和准备工作</w:t>
            </w:r>
          </w:p>
        </w:tc>
        <w:tc>
          <w:tcPr>
            <w:tcW w:w="1135" w:type="pct"/>
            <w:shd w:val="clear" w:color="auto" w:fill="FFFFFF"/>
          </w:tcPr>
          <w:p w14:paraId="4BFE6683" w14:textId="77777777" w:rsidR="006A2F3C" w:rsidRPr="003263FF" w:rsidRDefault="006A2F3C" w:rsidP="006A2F3C">
            <w:pPr>
              <w:rPr>
                <w:sz w:val="22"/>
              </w:rPr>
            </w:pPr>
            <w:r w:rsidRPr="003263FF">
              <w:rPr>
                <w:rFonts w:hint="eastAsia"/>
                <w:sz w:val="22"/>
              </w:rPr>
              <w:t>开发方</w:t>
            </w:r>
          </w:p>
        </w:tc>
        <w:tc>
          <w:tcPr>
            <w:tcW w:w="2376" w:type="pct"/>
            <w:shd w:val="clear" w:color="auto" w:fill="FFFFFF"/>
          </w:tcPr>
          <w:p w14:paraId="79AF8ED2" w14:textId="77777777" w:rsidR="006A2F3C" w:rsidRPr="003263FF" w:rsidRDefault="006A2F3C" w:rsidP="006A2F3C">
            <w:pPr>
              <w:rPr>
                <w:sz w:val="22"/>
              </w:rPr>
            </w:pPr>
            <w:r w:rsidRPr="003263FF">
              <w:rPr>
                <w:rFonts w:hint="eastAsia"/>
                <w:sz w:val="22"/>
              </w:rPr>
              <w:t>由项目开发方组织协调</w:t>
            </w:r>
          </w:p>
        </w:tc>
      </w:tr>
      <w:tr w:rsidR="006A2F3C" w:rsidRPr="003263FF" w14:paraId="27EA6983" w14:textId="77777777" w:rsidTr="006A2F3C">
        <w:trPr>
          <w:jc w:val="center"/>
        </w:trPr>
        <w:tc>
          <w:tcPr>
            <w:tcW w:w="1489" w:type="pct"/>
            <w:shd w:val="clear" w:color="auto" w:fill="FFFFFF"/>
          </w:tcPr>
          <w:p w14:paraId="2BFD7285" w14:textId="77777777" w:rsidR="006A2F3C" w:rsidRPr="003263FF" w:rsidRDefault="006A2F3C" w:rsidP="006A2F3C">
            <w:pPr>
              <w:rPr>
                <w:sz w:val="22"/>
              </w:rPr>
            </w:pPr>
            <w:r w:rsidRPr="003263FF">
              <w:rPr>
                <w:sz w:val="22"/>
              </w:rPr>
              <w:t>安装小组的人员配备</w:t>
            </w:r>
          </w:p>
        </w:tc>
        <w:tc>
          <w:tcPr>
            <w:tcW w:w="1135" w:type="pct"/>
            <w:shd w:val="clear" w:color="auto" w:fill="FFFFFF"/>
          </w:tcPr>
          <w:p w14:paraId="351F2917" w14:textId="77777777" w:rsidR="006A2F3C" w:rsidRPr="003263FF" w:rsidRDefault="006A2F3C" w:rsidP="006A2F3C">
            <w:pPr>
              <w:rPr>
                <w:sz w:val="22"/>
              </w:rPr>
            </w:pPr>
            <w:r w:rsidRPr="003263FF">
              <w:rPr>
                <w:rFonts w:hint="eastAsia"/>
                <w:sz w:val="22"/>
              </w:rPr>
              <w:t>计算机操作人</w:t>
            </w:r>
          </w:p>
        </w:tc>
        <w:tc>
          <w:tcPr>
            <w:tcW w:w="2376" w:type="pct"/>
            <w:shd w:val="clear" w:color="auto" w:fill="FFFFFF"/>
          </w:tcPr>
          <w:p w14:paraId="077829DB" w14:textId="77777777" w:rsidR="006A2F3C" w:rsidRPr="003263FF" w:rsidRDefault="006A2F3C" w:rsidP="006A2F3C">
            <w:pPr>
              <w:rPr>
                <w:sz w:val="22"/>
              </w:rPr>
            </w:pPr>
          </w:p>
        </w:tc>
      </w:tr>
      <w:tr w:rsidR="006A2F3C" w:rsidRPr="003263FF" w14:paraId="76989B76" w14:textId="77777777" w:rsidTr="006A2F3C">
        <w:trPr>
          <w:jc w:val="center"/>
        </w:trPr>
        <w:tc>
          <w:tcPr>
            <w:tcW w:w="1489" w:type="pct"/>
            <w:shd w:val="clear" w:color="auto" w:fill="FFFFFF"/>
          </w:tcPr>
          <w:p w14:paraId="66DE8DD8" w14:textId="77777777" w:rsidR="006A2F3C" w:rsidRPr="003263FF" w:rsidRDefault="006A2F3C" w:rsidP="006A2F3C">
            <w:pPr>
              <w:rPr>
                <w:sz w:val="22"/>
              </w:rPr>
            </w:pPr>
            <w:r w:rsidRPr="003263FF">
              <w:rPr>
                <w:sz w:val="22"/>
              </w:rPr>
              <w:t>确保用于安装的手册在需要时可获得</w:t>
            </w:r>
          </w:p>
        </w:tc>
        <w:tc>
          <w:tcPr>
            <w:tcW w:w="1135" w:type="pct"/>
            <w:shd w:val="clear" w:color="auto" w:fill="FFFFFF"/>
          </w:tcPr>
          <w:p w14:paraId="02F48DB6" w14:textId="77777777" w:rsidR="006A2F3C" w:rsidRPr="003263FF" w:rsidRDefault="006A2F3C" w:rsidP="006A2F3C">
            <w:pPr>
              <w:rPr>
                <w:sz w:val="22"/>
              </w:rPr>
            </w:pPr>
            <w:r w:rsidRPr="003263FF">
              <w:rPr>
                <w:rFonts w:hint="eastAsia"/>
                <w:sz w:val="22"/>
              </w:rPr>
              <w:t>开发方</w:t>
            </w:r>
          </w:p>
        </w:tc>
        <w:tc>
          <w:tcPr>
            <w:tcW w:w="2376" w:type="pct"/>
            <w:shd w:val="clear" w:color="auto" w:fill="FFFFFF"/>
          </w:tcPr>
          <w:p w14:paraId="7AED245A" w14:textId="77777777" w:rsidR="006A2F3C" w:rsidRPr="003263FF" w:rsidRDefault="006A2F3C" w:rsidP="006A2F3C">
            <w:pPr>
              <w:rPr>
                <w:sz w:val="22"/>
              </w:rPr>
            </w:pPr>
            <w:r>
              <w:rPr>
                <w:rFonts w:hint="eastAsia"/>
                <w:sz w:val="22"/>
              </w:rPr>
              <w:t>需要</w:t>
            </w:r>
            <w:r>
              <w:rPr>
                <w:sz w:val="22"/>
              </w:rPr>
              <w:t>编写一本安装手册</w:t>
            </w:r>
          </w:p>
        </w:tc>
      </w:tr>
      <w:tr w:rsidR="006A2F3C" w:rsidRPr="003263FF" w14:paraId="019CABFF" w14:textId="77777777" w:rsidTr="006A2F3C">
        <w:trPr>
          <w:jc w:val="center"/>
        </w:trPr>
        <w:tc>
          <w:tcPr>
            <w:tcW w:w="1489" w:type="pct"/>
            <w:shd w:val="clear" w:color="auto" w:fill="FFFFFF"/>
          </w:tcPr>
          <w:p w14:paraId="5790FE12" w14:textId="77777777" w:rsidR="006A2F3C" w:rsidRPr="003263FF" w:rsidRDefault="006A2F3C" w:rsidP="006A2F3C">
            <w:pPr>
              <w:rPr>
                <w:sz w:val="22"/>
              </w:rPr>
            </w:pPr>
            <w:r w:rsidRPr="003263FF">
              <w:rPr>
                <w:sz w:val="22"/>
              </w:rPr>
              <w:t>确保安装前完成其他必要的准备工作</w:t>
            </w:r>
          </w:p>
        </w:tc>
        <w:tc>
          <w:tcPr>
            <w:tcW w:w="1135" w:type="pct"/>
            <w:shd w:val="clear" w:color="auto" w:fill="FFFFFF"/>
          </w:tcPr>
          <w:p w14:paraId="706FCA48" w14:textId="77777777" w:rsidR="006A2F3C" w:rsidRPr="003263FF" w:rsidRDefault="006A2F3C" w:rsidP="006A2F3C">
            <w:pPr>
              <w:rPr>
                <w:sz w:val="22"/>
              </w:rPr>
            </w:pPr>
            <w:r w:rsidRPr="003263FF">
              <w:rPr>
                <w:rFonts w:hint="eastAsia"/>
                <w:sz w:val="22"/>
              </w:rPr>
              <w:t>计算机操作人员</w:t>
            </w:r>
          </w:p>
        </w:tc>
        <w:tc>
          <w:tcPr>
            <w:tcW w:w="2376" w:type="pct"/>
            <w:shd w:val="clear" w:color="auto" w:fill="FFFFFF"/>
          </w:tcPr>
          <w:p w14:paraId="0BB032E1" w14:textId="77777777" w:rsidR="006A2F3C" w:rsidRPr="003263FF" w:rsidRDefault="006A2F3C" w:rsidP="006A2F3C">
            <w:pPr>
              <w:rPr>
                <w:sz w:val="22"/>
              </w:rPr>
            </w:pPr>
          </w:p>
        </w:tc>
      </w:tr>
      <w:tr w:rsidR="006A2F3C" w:rsidRPr="003263FF" w14:paraId="3C508DBB" w14:textId="77777777" w:rsidTr="006A2F3C">
        <w:trPr>
          <w:jc w:val="center"/>
        </w:trPr>
        <w:tc>
          <w:tcPr>
            <w:tcW w:w="1489" w:type="pct"/>
            <w:shd w:val="clear" w:color="auto" w:fill="FFFFFF"/>
          </w:tcPr>
          <w:p w14:paraId="727F0956" w14:textId="77777777" w:rsidR="006A2F3C" w:rsidRPr="003263FF" w:rsidRDefault="006A2F3C" w:rsidP="006A2F3C">
            <w:pPr>
              <w:rPr>
                <w:sz w:val="22"/>
              </w:rPr>
            </w:pPr>
            <w:r w:rsidRPr="003263FF">
              <w:rPr>
                <w:sz w:val="22"/>
              </w:rPr>
              <w:t>培训活动的计划和指导</w:t>
            </w:r>
          </w:p>
        </w:tc>
        <w:tc>
          <w:tcPr>
            <w:tcW w:w="1135" w:type="pct"/>
            <w:shd w:val="clear" w:color="auto" w:fill="FFFFFF"/>
          </w:tcPr>
          <w:p w14:paraId="0E960ED3" w14:textId="77777777" w:rsidR="006A2F3C" w:rsidRPr="003263FF" w:rsidRDefault="006A2F3C" w:rsidP="006A2F3C">
            <w:pPr>
              <w:rPr>
                <w:sz w:val="22"/>
              </w:rPr>
            </w:pPr>
            <w:r w:rsidRPr="003263FF">
              <w:rPr>
                <w:rFonts w:hint="eastAsia"/>
                <w:sz w:val="22"/>
              </w:rPr>
              <w:t>计算机操作人员</w:t>
            </w:r>
          </w:p>
        </w:tc>
        <w:tc>
          <w:tcPr>
            <w:tcW w:w="2376" w:type="pct"/>
            <w:shd w:val="clear" w:color="auto" w:fill="FFFFFF"/>
          </w:tcPr>
          <w:p w14:paraId="2DC366EE" w14:textId="77777777" w:rsidR="006A2F3C" w:rsidRPr="003263FF" w:rsidRDefault="006A2F3C" w:rsidP="006A2F3C">
            <w:pPr>
              <w:rPr>
                <w:sz w:val="22"/>
              </w:rPr>
            </w:pPr>
          </w:p>
        </w:tc>
      </w:tr>
      <w:tr w:rsidR="006A2F3C" w:rsidRPr="003263FF" w14:paraId="5CC5690D" w14:textId="77777777" w:rsidTr="006A2F3C">
        <w:trPr>
          <w:jc w:val="center"/>
        </w:trPr>
        <w:tc>
          <w:tcPr>
            <w:tcW w:w="1489" w:type="pct"/>
            <w:shd w:val="clear" w:color="auto" w:fill="FFFFFF"/>
          </w:tcPr>
          <w:p w14:paraId="795A0D88" w14:textId="77777777" w:rsidR="006A2F3C" w:rsidRPr="003263FF" w:rsidRDefault="006A2F3C" w:rsidP="006A2F3C">
            <w:pPr>
              <w:rPr>
                <w:sz w:val="22"/>
              </w:rPr>
            </w:pPr>
            <w:r w:rsidRPr="003263FF">
              <w:rPr>
                <w:sz w:val="22"/>
              </w:rPr>
              <w:t>为安装提供所需的计算机和技术支持</w:t>
            </w:r>
          </w:p>
        </w:tc>
        <w:tc>
          <w:tcPr>
            <w:tcW w:w="1135" w:type="pct"/>
            <w:shd w:val="clear" w:color="auto" w:fill="FFFFFF"/>
          </w:tcPr>
          <w:p w14:paraId="0EC60901" w14:textId="77777777" w:rsidR="006A2F3C" w:rsidRPr="003263FF" w:rsidRDefault="006A2F3C" w:rsidP="006A2F3C">
            <w:pPr>
              <w:rPr>
                <w:sz w:val="22"/>
              </w:rPr>
            </w:pPr>
            <w:r w:rsidRPr="003263FF">
              <w:rPr>
                <w:rFonts w:hint="eastAsia"/>
                <w:sz w:val="22"/>
              </w:rPr>
              <w:t>用户</w:t>
            </w:r>
          </w:p>
        </w:tc>
        <w:tc>
          <w:tcPr>
            <w:tcW w:w="2376" w:type="pct"/>
            <w:shd w:val="clear" w:color="auto" w:fill="FFFFFF"/>
          </w:tcPr>
          <w:p w14:paraId="5E5422BC" w14:textId="77777777" w:rsidR="006A2F3C" w:rsidRPr="003263FF" w:rsidRDefault="006A2F3C" w:rsidP="006A2F3C">
            <w:pPr>
              <w:rPr>
                <w:sz w:val="22"/>
              </w:rPr>
            </w:pPr>
          </w:p>
        </w:tc>
      </w:tr>
      <w:tr w:rsidR="006A2F3C" w14:paraId="39C9FD2F" w14:textId="77777777" w:rsidTr="006A2F3C">
        <w:trPr>
          <w:jc w:val="center"/>
        </w:trPr>
        <w:tc>
          <w:tcPr>
            <w:tcW w:w="1489" w:type="pct"/>
            <w:shd w:val="clear" w:color="auto" w:fill="FFFFFF"/>
          </w:tcPr>
          <w:p w14:paraId="1C5C0100" w14:textId="77777777" w:rsidR="006A2F3C" w:rsidRPr="003263FF" w:rsidRDefault="006A2F3C" w:rsidP="006A2F3C">
            <w:pPr>
              <w:rPr>
                <w:sz w:val="22"/>
              </w:rPr>
            </w:pPr>
            <w:r w:rsidRPr="003263FF">
              <w:rPr>
                <w:sz w:val="22"/>
              </w:rPr>
              <w:lastRenderedPageBreak/>
              <w:t>从当前系统的转换</w:t>
            </w:r>
          </w:p>
        </w:tc>
        <w:tc>
          <w:tcPr>
            <w:tcW w:w="1135" w:type="pct"/>
            <w:shd w:val="clear" w:color="auto" w:fill="FFFFFF"/>
          </w:tcPr>
          <w:p w14:paraId="109F1859" w14:textId="77777777" w:rsidR="006A2F3C" w:rsidRPr="003263FF" w:rsidRDefault="006A2F3C" w:rsidP="006A2F3C">
            <w:pPr>
              <w:rPr>
                <w:sz w:val="22"/>
                <w:szCs w:val="18"/>
              </w:rPr>
            </w:pPr>
            <w:r w:rsidRPr="003263FF">
              <w:rPr>
                <w:rFonts w:hint="eastAsia"/>
                <w:sz w:val="22"/>
              </w:rPr>
              <w:t>用户</w:t>
            </w:r>
          </w:p>
        </w:tc>
        <w:tc>
          <w:tcPr>
            <w:tcW w:w="2376" w:type="pct"/>
            <w:shd w:val="clear" w:color="auto" w:fill="FFFFFF"/>
          </w:tcPr>
          <w:p w14:paraId="4275BC6A" w14:textId="77777777" w:rsidR="006A2F3C" w:rsidRDefault="006A2F3C" w:rsidP="006A2F3C">
            <w:pPr>
              <w:keepNext/>
              <w:rPr>
                <w:sz w:val="18"/>
                <w:szCs w:val="18"/>
              </w:rPr>
            </w:pPr>
          </w:p>
        </w:tc>
      </w:tr>
      <w:tr w:rsidR="006A2F3C" w14:paraId="4BA39461" w14:textId="77777777" w:rsidTr="006A2F3C">
        <w:trPr>
          <w:jc w:val="center"/>
        </w:trPr>
        <w:tc>
          <w:tcPr>
            <w:tcW w:w="1489" w:type="pct"/>
            <w:shd w:val="clear" w:color="auto" w:fill="FFFFFF"/>
          </w:tcPr>
          <w:p w14:paraId="1502C347" w14:textId="77777777" w:rsidR="006A2F3C" w:rsidRPr="003263FF" w:rsidRDefault="006A2F3C" w:rsidP="006A2F3C">
            <w:pPr>
              <w:rPr>
                <w:sz w:val="22"/>
              </w:rPr>
            </w:pPr>
            <w:r w:rsidRPr="009F2F8C">
              <w:rPr>
                <w:rFonts w:hint="eastAsia"/>
                <w:sz w:val="22"/>
              </w:rPr>
              <w:t>配置服务器运行环境</w:t>
            </w:r>
          </w:p>
        </w:tc>
        <w:tc>
          <w:tcPr>
            <w:tcW w:w="1135" w:type="pct"/>
            <w:shd w:val="clear" w:color="auto" w:fill="FFFFFF"/>
          </w:tcPr>
          <w:p w14:paraId="260A2E0C" w14:textId="77777777" w:rsidR="006A2F3C" w:rsidRPr="003263FF" w:rsidRDefault="006A2F3C" w:rsidP="006A2F3C">
            <w:pPr>
              <w:rPr>
                <w:sz w:val="22"/>
              </w:rPr>
            </w:pPr>
            <w:r>
              <w:rPr>
                <w:rFonts w:hint="eastAsia"/>
                <w:sz w:val="22"/>
              </w:rPr>
              <w:t>开发</w:t>
            </w:r>
            <w:r>
              <w:rPr>
                <w:sz w:val="22"/>
              </w:rPr>
              <w:t>方</w:t>
            </w:r>
          </w:p>
        </w:tc>
        <w:tc>
          <w:tcPr>
            <w:tcW w:w="2376" w:type="pct"/>
            <w:shd w:val="clear" w:color="auto" w:fill="FFFFFF"/>
          </w:tcPr>
          <w:p w14:paraId="6F953F20" w14:textId="77777777" w:rsidR="006A2F3C" w:rsidRDefault="006A2F3C" w:rsidP="006A2F3C">
            <w:pPr>
              <w:keepNext/>
              <w:rPr>
                <w:sz w:val="18"/>
                <w:szCs w:val="18"/>
              </w:rPr>
            </w:pPr>
          </w:p>
        </w:tc>
      </w:tr>
      <w:tr w:rsidR="006A2F3C" w14:paraId="439CFCED" w14:textId="77777777" w:rsidTr="006A2F3C">
        <w:trPr>
          <w:jc w:val="center"/>
        </w:trPr>
        <w:tc>
          <w:tcPr>
            <w:tcW w:w="1489" w:type="pct"/>
            <w:shd w:val="clear" w:color="auto" w:fill="FFFFFF"/>
          </w:tcPr>
          <w:p w14:paraId="5D801A7D" w14:textId="77777777" w:rsidR="006A2F3C" w:rsidRPr="009F2F8C" w:rsidRDefault="006A2F3C" w:rsidP="006A2F3C">
            <w:pPr>
              <w:rPr>
                <w:sz w:val="22"/>
              </w:rPr>
            </w:pPr>
            <w:r w:rsidRPr="009F2F8C">
              <w:rPr>
                <w:rFonts w:hint="eastAsia"/>
                <w:sz w:val="22"/>
              </w:rPr>
              <w:t>将系统迁移至服务器</w:t>
            </w:r>
          </w:p>
        </w:tc>
        <w:tc>
          <w:tcPr>
            <w:tcW w:w="1135" w:type="pct"/>
            <w:shd w:val="clear" w:color="auto" w:fill="FFFFFF"/>
          </w:tcPr>
          <w:p w14:paraId="168511AB" w14:textId="77777777" w:rsidR="006A2F3C" w:rsidRDefault="006A2F3C" w:rsidP="006A2F3C">
            <w:pPr>
              <w:rPr>
                <w:sz w:val="22"/>
              </w:rPr>
            </w:pPr>
            <w:r>
              <w:rPr>
                <w:rFonts w:hint="eastAsia"/>
                <w:sz w:val="22"/>
              </w:rPr>
              <w:t>开发</w:t>
            </w:r>
            <w:r>
              <w:rPr>
                <w:sz w:val="22"/>
              </w:rPr>
              <w:t>方</w:t>
            </w:r>
          </w:p>
        </w:tc>
        <w:tc>
          <w:tcPr>
            <w:tcW w:w="2376" w:type="pct"/>
            <w:shd w:val="clear" w:color="auto" w:fill="FFFFFF"/>
          </w:tcPr>
          <w:p w14:paraId="0A0381F3" w14:textId="77777777" w:rsidR="006A2F3C" w:rsidRDefault="006A2F3C" w:rsidP="006A2F3C">
            <w:pPr>
              <w:keepNext/>
              <w:rPr>
                <w:sz w:val="18"/>
                <w:szCs w:val="18"/>
              </w:rPr>
            </w:pPr>
          </w:p>
        </w:tc>
      </w:tr>
      <w:tr w:rsidR="006A2F3C" w14:paraId="0D3ED2B6" w14:textId="77777777" w:rsidTr="006A2F3C">
        <w:trPr>
          <w:jc w:val="center"/>
        </w:trPr>
        <w:tc>
          <w:tcPr>
            <w:tcW w:w="1489" w:type="pct"/>
            <w:shd w:val="clear" w:color="auto" w:fill="FFFFFF"/>
          </w:tcPr>
          <w:p w14:paraId="789FEC08" w14:textId="77777777" w:rsidR="006A2F3C" w:rsidRPr="009F2F8C" w:rsidRDefault="006A2F3C" w:rsidP="006A2F3C">
            <w:pPr>
              <w:rPr>
                <w:sz w:val="22"/>
              </w:rPr>
            </w:pPr>
            <w:r>
              <w:rPr>
                <w:rFonts w:hint="eastAsia"/>
                <w:sz w:val="22"/>
              </w:rPr>
              <w:t>部署</w:t>
            </w:r>
            <w:r>
              <w:rPr>
                <w:sz w:val="22"/>
              </w:rPr>
              <w:t>验证</w:t>
            </w:r>
            <w:r>
              <w:rPr>
                <w:rFonts w:hint="eastAsia"/>
                <w:sz w:val="22"/>
              </w:rPr>
              <w:t>与</w:t>
            </w:r>
            <w:r>
              <w:rPr>
                <w:sz w:val="22"/>
              </w:rPr>
              <w:t>测试</w:t>
            </w:r>
          </w:p>
        </w:tc>
        <w:tc>
          <w:tcPr>
            <w:tcW w:w="1135" w:type="pct"/>
            <w:shd w:val="clear" w:color="auto" w:fill="FFFFFF"/>
          </w:tcPr>
          <w:p w14:paraId="2A2EEA3D" w14:textId="77777777" w:rsidR="006A2F3C" w:rsidRDefault="006A2F3C" w:rsidP="006A2F3C">
            <w:pPr>
              <w:rPr>
                <w:sz w:val="22"/>
              </w:rPr>
            </w:pPr>
            <w:r>
              <w:rPr>
                <w:rFonts w:hint="eastAsia"/>
                <w:sz w:val="22"/>
              </w:rPr>
              <w:t>开发</w:t>
            </w:r>
            <w:r>
              <w:rPr>
                <w:sz w:val="22"/>
              </w:rPr>
              <w:t>方，用户</w:t>
            </w:r>
          </w:p>
        </w:tc>
        <w:tc>
          <w:tcPr>
            <w:tcW w:w="2376" w:type="pct"/>
            <w:shd w:val="clear" w:color="auto" w:fill="FFFFFF"/>
          </w:tcPr>
          <w:p w14:paraId="64DCFF66" w14:textId="77777777" w:rsidR="006A2F3C" w:rsidRDefault="006A2F3C" w:rsidP="006A2F3C">
            <w:pPr>
              <w:keepNext/>
              <w:rPr>
                <w:sz w:val="18"/>
                <w:szCs w:val="18"/>
              </w:rPr>
            </w:pPr>
          </w:p>
        </w:tc>
      </w:tr>
    </w:tbl>
    <w:p w14:paraId="412CC31D" w14:textId="77777777" w:rsidR="006A2F3C" w:rsidRPr="006A2F3C" w:rsidRDefault="006A2F3C" w:rsidP="006A2F3C">
      <w:pPr>
        <w:rPr>
          <w:rFonts w:hint="eastAsia"/>
        </w:rPr>
      </w:pPr>
    </w:p>
    <w:p w14:paraId="68BC557B" w14:textId="0A2D3CE1" w:rsidR="00FC0191" w:rsidRDefault="00FC0191" w:rsidP="00FC0191">
      <w:pPr>
        <w:pStyle w:val="2"/>
      </w:pPr>
      <w:bookmarkStart w:id="67" w:name="_Toc535173030"/>
      <w:r>
        <w:rPr>
          <w:rFonts w:hint="eastAsia"/>
        </w:rPr>
        <w:t>人员</w:t>
      </w:r>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1"/>
        <w:gridCol w:w="1883"/>
        <w:gridCol w:w="3942"/>
      </w:tblGrid>
      <w:tr w:rsidR="00D53608" w:rsidRPr="003263FF" w14:paraId="0398BA46" w14:textId="77777777" w:rsidTr="00D53608">
        <w:trPr>
          <w:jc w:val="center"/>
        </w:trPr>
        <w:tc>
          <w:tcPr>
            <w:tcW w:w="1489" w:type="pct"/>
            <w:shd w:val="clear" w:color="auto" w:fill="auto"/>
          </w:tcPr>
          <w:p w14:paraId="033A0676" w14:textId="77777777" w:rsidR="00D53608" w:rsidRPr="003263FF" w:rsidRDefault="00D53608" w:rsidP="00285731">
            <w:pPr>
              <w:rPr>
                <w:sz w:val="22"/>
              </w:rPr>
            </w:pPr>
            <w:r w:rsidRPr="003263FF">
              <w:rPr>
                <w:rFonts w:hint="eastAsia"/>
                <w:sz w:val="22"/>
              </w:rPr>
              <w:t>类型</w:t>
            </w:r>
          </w:p>
        </w:tc>
        <w:tc>
          <w:tcPr>
            <w:tcW w:w="1135" w:type="pct"/>
            <w:shd w:val="clear" w:color="auto" w:fill="auto"/>
          </w:tcPr>
          <w:p w14:paraId="64169390" w14:textId="77777777" w:rsidR="00D53608" w:rsidRPr="003263FF" w:rsidRDefault="00D53608" w:rsidP="00285731">
            <w:pPr>
              <w:rPr>
                <w:sz w:val="22"/>
              </w:rPr>
            </w:pPr>
            <w:r w:rsidRPr="003263FF">
              <w:rPr>
                <w:rFonts w:hint="eastAsia"/>
                <w:sz w:val="22"/>
              </w:rPr>
              <w:t>技术水平</w:t>
            </w:r>
          </w:p>
        </w:tc>
        <w:tc>
          <w:tcPr>
            <w:tcW w:w="2376" w:type="pct"/>
            <w:shd w:val="clear" w:color="auto" w:fill="auto"/>
          </w:tcPr>
          <w:p w14:paraId="5127EC15" w14:textId="77777777" w:rsidR="00D53608" w:rsidRPr="003263FF" w:rsidRDefault="00D53608" w:rsidP="00285731">
            <w:pPr>
              <w:rPr>
                <w:sz w:val="22"/>
              </w:rPr>
            </w:pPr>
            <w:r w:rsidRPr="003263FF">
              <w:rPr>
                <w:rFonts w:hint="eastAsia"/>
                <w:sz w:val="22"/>
              </w:rPr>
              <w:t>数量</w:t>
            </w:r>
          </w:p>
        </w:tc>
      </w:tr>
      <w:tr w:rsidR="00D53608" w:rsidRPr="003263FF" w14:paraId="04652DC4" w14:textId="77777777" w:rsidTr="00285731">
        <w:trPr>
          <w:jc w:val="center"/>
        </w:trPr>
        <w:tc>
          <w:tcPr>
            <w:tcW w:w="1489" w:type="pct"/>
            <w:shd w:val="clear" w:color="auto" w:fill="FFFFFF"/>
          </w:tcPr>
          <w:p w14:paraId="152EBE56" w14:textId="77777777" w:rsidR="00D53608" w:rsidRPr="003263FF" w:rsidRDefault="00D53608" w:rsidP="00285731">
            <w:pPr>
              <w:rPr>
                <w:sz w:val="22"/>
              </w:rPr>
            </w:pPr>
            <w:r>
              <w:rPr>
                <w:rFonts w:hint="eastAsia"/>
                <w:sz w:val="22"/>
              </w:rPr>
              <w:t>安装部署人员</w:t>
            </w:r>
          </w:p>
        </w:tc>
        <w:tc>
          <w:tcPr>
            <w:tcW w:w="1135" w:type="pct"/>
            <w:shd w:val="clear" w:color="auto" w:fill="FFFFFF"/>
          </w:tcPr>
          <w:p w14:paraId="3D48B7D8" w14:textId="77777777" w:rsidR="00D53608" w:rsidRPr="003263FF" w:rsidRDefault="00D53608" w:rsidP="00285731">
            <w:pPr>
              <w:rPr>
                <w:sz w:val="22"/>
              </w:rPr>
            </w:pPr>
            <w:r w:rsidRPr="003263FF">
              <w:rPr>
                <w:rFonts w:hint="eastAsia"/>
                <w:sz w:val="22"/>
              </w:rPr>
              <w:t>熟悉</w:t>
            </w:r>
          </w:p>
        </w:tc>
        <w:tc>
          <w:tcPr>
            <w:tcW w:w="2376" w:type="pct"/>
            <w:shd w:val="clear" w:color="auto" w:fill="FFFFFF"/>
          </w:tcPr>
          <w:p w14:paraId="29C1A1B4" w14:textId="77777777" w:rsidR="00D53608" w:rsidRPr="003263FF" w:rsidRDefault="00D53608" w:rsidP="00285731">
            <w:pPr>
              <w:rPr>
                <w:sz w:val="22"/>
              </w:rPr>
            </w:pPr>
            <w:r>
              <w:rPr>
                <w:rFonts w:hint="eastAsia"/>
                <w:sz w:val="22"/>
              </w:rPr>
              <w:t>1</w:t>
            </w:r>
          </w:p>
        </w:tc>
      </w:tr>
      <w:tr w:rsidR="00D53608" w:rsidRPr="003263FF" w14:paraId="3E2F8E21" w14:textId="77777777" w:rsidTr="00285731">
        <w:trPr>
          <w:jc w:val="center"/>
        </w:trPr>
        <w:tc>
          <w:tcPr>
            <w:tcW w:w="1489" w:type="pct"/>
            <w:shd w:val="clear" w:color="auto" w:fill="FFFFFF"/>
          </w:tcPr>
          <w:p w14:paraId="38997499" w14:textId="77777777" w:rsidR="00D53608" w:rsidRPr="003263FF" w:rsidRDefault="00D53608" w:rsidP="00285731">
            <w:pPr>
              <w:rPr>
                <w:sz w:val="22"/>
              </w:rPr>
            </w:pPr>
            <w:r>
              <w:rPr>
                <w:rFonts w:hint="eastAsia"/>
                <w:sz w:val="22"/>
              </w:rPr>
              <w:t>服务器管理人员</w:t>
            </w:r>
          </w:p>
        </w:tc>
        <w:tc>
          <w:tcPr>
            <w:tcW w:w="1135" w:type="pct"/>
            <w:shd w:val="clear" w:color="auto" w:fill="FFFFFF"/>
          </w:tcPr>
          <w:p w14:paraId="721AD47E" w14:textId="77777777" w:rsidR="00D53608" w:rsidRPr="003263FF" w:rsidRDefault="00D53608" w:rsidP="00285731">
            <w:pPr>
              <w:rPr>
                <w:sz w:val="22"/>
              </w:rPr>
            </w:pPr>
            <w:r w:rsidRPr="003263FF">
              <w:rPr>
                <w:rFonts w:hint="eastAsia"/>
                <w:sz w:val="22"/>
              </w:rPr>
              <w:t>熟悉</w:t>
            </w:r>
          </w:p>
        </w:tc>
        <w:tc>
          <w:tcPr>
            <w:tcW w:w="2376" w:type="pct"/>
            <w:shd w:val="clear" w:color="auto" w:fill="FFFFFF"/>
          </w:tcPr>
          <w:p w14:paraId="0A56C77C" w14:textId="77777777" w:rsidR="00D53608" w:rsidRPr="003263FF" w:rsidRDefault="00D53608" w:rsidP="00285731">
            <w:pPr>
              <w:rPr>
                <w:sz w:val="22"/>
              </w:rPr>
            </w:pPr>
            <w:r>
              <w:rPr>
                <w:rFonts w:hint="eastAsia"/>
                <w:sz w:val="22"/>
              </w:rPr>
              <w:t>2</w:t>
            </w:r>
          </w:p>
        </w:tc>
      </w:tr>
      <w:tr w:rsidR="00D53608" w:rsidRPr="003263FF" w14:paraId="700A1687" w14:textId="77777777" w:rsidTr="00285731">
        <w:trPr>
          <w:jc w:val="center"/>
        </w:trPr>
        <w:tc>
          <w:tcPr>
            <w:tcW w:w="1489" w:type="pct"/>
            <w:shd w:val="clear" w:color="auto" w:fill="FFFFFF"/>
          </w:tcPr>
          <w:p w14:paraId="416C56AA" w14:textId="77777777" w:rsidR="00D53608" w:rsidRPr="003263FF" w:rsidRDefault="00D53608" w:rsidP="00285731">
            <w:pPr>
              <w:rPr>
                <w:sz w:val="22"/>
              </w:rPr>
            </w:pPr>
            <w:r>
              <w:rPr>
                <w:rFonts w:hint="eastAsia"/>
                <w:sz w:val="22"/>
              </w:rPr>
              <w:t>安装部署教学人员</w:t>
            </w:r>
          </w:p>
        </w:tc>
        <w:tc>
          <w:tcPr>
            <w:tcW w:w="1135" w:type="pct"/>
            <w:shd w:val="clear" w:color="auto" w:fill="FFFFFF"/>
          </w:tcPr>
          <w:p w14:paraId="744586F4" w14:textId="77777777" w:rsidR="00D53608" w:rsidRPr="003263FF" w:rsidRDefault="00D53608" w:rsidP="00285731">
            <w:pPr>
              <w:rPr>
                <w:sz w:val="22"/>
              </w:rPr>
            </w:pPr>
            <w:r>
              <w:rPr>
                <w:rFonts w:hint="eastAsia"/>
                <w:sz w:val="22"/>
              </w:rPr>
              <w:t>熟悉</w:t>
            </w:r>
          </w:p>
        </w:tc>
        <w:tc>
          <w:tcPr>
            <w:tcW w:w="2376" w:type="pct"/>
            <w:shd w:val="clear" w:color="auto" w:fill="FFFFFF"/>
          </w:tcPr>
          <w:p w14:paraId="2A573E9F" w14:textId="77777777" w:rsidR="00D53608" w:rsidRPr="003263FF" w:rsidRDefault="00D53608" w:rsidP="00285731">
            <w:pPr>
              <w:rPr>
                <w:sz w:val="22"/>
              </w:rPr>
            </w:pPr>
            <w:r>
              <w:rPr>
                <w:rFonts w:hint="eastAsia"/>
                <w:sz w:val="22"/>
              </w:rPr>
              <w:t>1</w:t>
            </w:r>
          </w:p>
        </w:tc>
      </w:tr>
    </w:tbl>
    <w:p w14:paraId="0485271C" w14:textId="77777777" w:rsidR="00D53608" w:rsidRPr="00D53608" w:rsidRDefault="00D53608" w:rsidP="00D53608">
      <w:pPr>
        <w:rPr>
          <w:rFonts w:hint="eastAsia"/>
        </w:rPr>
      </w:pPr>
    </w:p>
    <w:p w14:paraId="05DF1B6E" w14:textId="351D455D" w:rsidR="00FC0191" w:rsidRDefault="00FC0191" w:rsidP="00FC0191">
      <w:pPr>
        <w:pStyle w:val="2"/>
      </w:pPr>
      <w:bookmarkStart w:id="68" w:name="_Toc535173031"/>
      <w:r>
        <w:rPr>
          <w:rFonts w:hint="eastAsia"/>
        </w:rPr>
        <w:t>保密性和私密性</w:t>
      </w:r>
      <w:bookmarkEnd w:id="68"/>
    </w:p>
    <w:p w14:paraId="3EFABEAD" w14:textId="6F8FA517" w:rsidR="00D53608" w:rsidRPr="00D53608" w:rsidRDefault="00D53608" w:rsidP="00D53608">
      <w:pPr>
        <w:rPr>
          <w:rFonts w:hint="eastAsia"/>
        </w:rPr>
      </w:pPr>
      <w:r>
        <w:rPr>
          <w:rFonts w:hint="eastAsia"/>
        </w:rPr>
        <w:t>本系统安装时未涉及到相关隐私以及法律问题，无特别注意保密事件。</w:t>
      </w:r>
    </w:p>
    <w:sectPr w:rsidR="00D53608" w:rsidRPr="00D53608">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C306F" w14:textId="77777777" w:rsidR="00A05B3F" w:rsidRDefault="00A05B3F" w:rsidP="00E827B8">
      <w:r>
        <w:separator/>
      </w:r>
    </w:p>
  </w:endnote>
  <w:endnote w:type="continuationSeparator" w:id="0">
    <w:p w14:paraId="3CAC8801" w14:textId="77777777" w:rsidR="00A05B3F" w:rsidRDefault="00A05B3F" w:rsidP="00E82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DE4E8" w14:textId="77777777" w:rsidR="006A2F3C" w:rsidRDefault="006A2F3C">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1C566B79" w14:textId="77777777" w:rsidR="006A2F3C" w:rsidRDefault="006A2F3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9658E" w14:textId="77777777" w:rsidR="00A05B3F" w:rsidRDefault="00A05B3F" w:rsidP="00E827B8">
      <w:r>
        <w:separator/>
      </w:r>
    </w:p>
  </w:footnote>
  <w:footnote w:type="continuationSeparator" w:id="0">
    <w:p w14:paraId="7D5626A9" w14:textId="77777777" w:rsidR="00A05B3F" w:rsidRDefault="00A05B3F" w:rsidP="00E82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CED0E" w14:textId="734758A9" w:rsidR="006A2F3C" w:rsidRDefault="006A2F3C">
    <w:pPr>
      <w:pStyle w:val="a3"/>
    </w:pPr>
    <w:r>
      <w:rPr>
        <w:rFonts w:hint="eastAsia"/>
      </w:rPr>
      <w:t>P</w:t>
    </w:r>
    <w:r>
      <w:t>RD2018-G02</w:t>
    </w:r>
    <w:r>
      <w:rPr>
        <w:rFonts w:hint="eastAsia"/>
      </w:rPr>
      <w:t>-安装部署计划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5425C"/>
    <w:multiLevelType w:val="hybridMultilevel"/>
    <w:tmpl w:val="A0A0B052"/>
    <w:lvl w:ilvl="0" w:tplc="F02C55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C33F9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70B05B94"/>
    <w:multiLevelType w:val="multilevel"/>
    <w:tmpl w:val="293AEA6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ECEN XU">
    <w15:presenceInfo w15:providerId="Windows Live" w15:userId="3ebd2ddfb2d500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53"/>
    <w:rsid w:val="000A6584"/>
    <w:rsid w:val="000D0642"/>
    <w:rsid w:val="00140953"/>
    <w:rsid w:val="00166F92"/>
    <w:rsid w:val="003A79CE"/>
    <w:rsid w:val="00571597"/>
    <w:rsid w:val="00634CB8"/>
    <w:rsid w:val="00650865"/>
    <w:rsid w:val="006A2F3C"/>
    <w:rsid w:val="00756CB2"/>
    <w:rsid w:val="008B559F"/>
    <w:rsid w:val="00A05B3F"/>
    <w:rsid w:val="00B068A4"/>
    <w:rsid w:val="00BA46C2"/>
    <w:rsid w:val="00D53608"/>
    <w:rsid w:val="00E827B8"/>
    <w:rsid w:val="00FC0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984A0"/>
  <w15:chartTrackingRefBased/>
  <w15:docId w15:val="{76618AC2-9436-40E7-810F-70F3E95D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27B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7159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159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159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7159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7159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71597"/>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571597"/>
    <w:pPr>
      <w:keepNext/>
      <w:keepLines/>
      <w:numPr>
        <w:ilvl w:val="6"/>
        <w:numId w:val="1"/>
      </w:numPr>
      <w:spacing w:before="240" w:after="64" w:line="320" w:lineRule="auto"/>
      <w:outlineLvl w:val="6"/>
    </w:pPr>
    <w:rPr>
      <w:b/>
      <w:bCs/>
      <w:sz w:val="24"/>
    </w:rPr>
  </w:style>
  <w:style w:type="paragraph" w:styleId="8">
    <w:name w:val="heading 8"/>
    <w:basedOn w:val="a"/>
    <w:next w:val="a"/>
    <w:link w:val="80"/>
    <w:uiPriority w:val="9"/>
    <w:semiHidden/>
    <w:unhideWhenUsed/>
    <w:qFormat/>
    <w:rsid w:val="00571597"/>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57159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7B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827B8"/>
    <w:rPr>
      <w:sz w:val="18"/>
      <w:szCs w:val="18"/>
    </w:rPr>
  </w:style>
  <w:style w:type="paragraph" w:styleId="a5">
    <w:name w:val="footer"/>
    <w:basedOn w:val="a"/>
    <w:link w:val="a6"/>
    <w:uiPriority w:val="99"/>
    <w:unhideWhenUsed/>
    <w:rsid w:val="00E827B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827B8"/>
    <w:rPr>
      <w:sz w:val="18"/>
      <w:szCs w:val="18"/>
    </w:rPr>
  </w:style>
  <w:style w:type="table" w:styleId="a7">
    <w:name w:val="Table Grid"/>
    <w:basedOn w:val="a1"/>
    <w:uiPriority w:val="59"/>
    <w:qFormat/>
    <w:rsid w:val="00E82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827B8"/>
    <w:pPr>
      <w:widowControl w:val="0"/>
      <w:jc w:val="both"/>
    </w:pPr>
    <w:rPr>
      <w:rFonts w:ascii="Times New Roman" w:eastAsia="宋体" w:hAnsi="Times New Roman" w:cs="Times New Roman"/>
      <w:szCs w:val="24"/>
    </w:rPr>
  </w:style>
  <w:style w:type="character" w:styleId="a9">
    <w:name w:val="Hyperlink"/>
    <w:uiPriority w:val="99"/>
    <w:qFormat/>
    <w:rsid w:val="00E827B8"/>
    <w:rPr>
      <w:strike w:val="0"/>
      <w:dstrike w:val="0"/>
      <w:color w:val="0000FF"/>
      <w:u w:val="none"/>
      <w:effect w:val="none"/>
    </w:rPr>
  </w:style>
  <w:style w:type="paragraph" w:styleId="11">
    <w:name w:val="toc 1"/>
    <w:basedOn w:val="a"/>
    <w:next w:val="a"/>
    <w:autoRedefine/>
    <w:uiPriority w:val="39"/>
    <w:unhideWhenUsed/>
    <w:rsid w:val="00E827B8"/>
  </w:style>
  <w:style w:type="paragraph" w:styleId="21">
    <w:name w:val="toc 2"/>
    <w:basedOn w:val="a"/>
    <w:next w:val="a"/>
    <w:autoRedefine/>
    <w:uiPriority w:val="39"/>
    <w:unhideWhenUsed/>
    <w:rsid w:val="00E827B8"/>
    <w:pPr>
      <w:tabs>
        <w:tab w:val="right" w:leader="dot" w:pos="8296"/>
      </w:tabs>
      <w:ind w:leftChars="200" w:left="420"/>
    </w:pPr>
    <w:rPr>
      <w:noProof/>
      <w:color w:val="000000"/>
    </w:rPr>
  </w:style>
  <w:style w:type="paragraph" w:styleId="31">
    <w:name w:val="toc 3"/>
    <w:basedOn w:val="a"/>
    <w:next w:val="a"/>
    <w:autoRedefine/>
    <w:uiPriority w:val="39"/>
    <w:unhideWhenUsed/>
    <w:rsid w:val="00E827B8"/>
    <w:pPr>
      <w:ind w:leftChars="400" w:left="840"/>
    </w:pPr>
  </w:style>
  <w:style w:type="character" w:customStyle="1" w:styleId="10">
    <w:name w:val="标题 1 字符"/>
    <w:basedOn w:val="a0"/>
    <w:link w:val="1"/>
    <w:uiPriority w:val="9"/>
    <w:rsid w:val="00571597"/>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5715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1597"/>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57159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571597"/>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57159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71597"/>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57159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71597"/>
    <w:rPr>
      <w:rFonts w:asciiTheme="majorHAnsi" w:eastAsiaTheme="majorEastAsia" w:hAnsiTheme="majorHAnsi" w:cstheme="majorBidi"/>
      <w:szCs w:val="21"/>
    </w:rPr>
  </w:style>
  <w:style w:type="paragraph" w:customStyle="1" w:styleId="Default">
    <w:name w:val="Default"/>
    <w:rsid w:val="00166F92"/>
    <w:pPr>
      <w:widowControl w:val="0"/>
      <w:autoSpaceDE w:val="0"/>
      <w:autoSpaceDN w:val="0"/>
      <w:adjustRightInd w:val="0"/>
    </w:pPr>
    <w:rPr>
      <w:rFonts w:ascii="宋体" w:eastAsia="宋体" w:cs="宋体"/>
      <w:color w:val="000000"/>
      <w:kern w:val="0"/>
      <w:sz w:val="24"/>
      <w:szCs w:val="24"/>
    </w:rPr>
  </w:style>
  <w:style w:type="paragraph" w:styleId="aa">
    <w:name w:val="List Paragraph"/>
    <w:basedOn w:val="a"/>
    <w:uiPriority w:val="34"/>
    <w:qFormat/>
    <w:rsid w:val="00166F92"/>
    <w:pPr>
      <w:ind w:firstLineChars="200" w:firstLine="420"/>
    </w:pPr>
  </w:style>
  <w:style w:type="table" w:customStyle="1" w:styleId="12">
    <w:name w:val="网格型1"/>
    <w:basedOn w:val="a1"/>
    <w:next w:val="a7"/>
    <w:rsid w:val="006A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7"/>
    <w:rsid w:val="006A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7"/>
    <w:rsid w:val="006A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7"/>
    <w:rsid w:val="006A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31601391@stu.zucc.edu.c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31601381@stu.zucc.edu.c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31601259@stu.zucc.edu.cn"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31601236@stu.zucc.edu.cn"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github.com/SoftwareRequirtmentsG02/PRD2018-G02" TargetMode="External"/><Relationship Id="rId14" Type="http://schemas.openxmlformats.org/officeDocument/2006/relationships/hyperlink" Target="mailto:31608035@stu.zuc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3</cp:revision>
  <dcterms:created xsi:type="dcterms:W3CDTF">2019-01-08T07:16:00Z</dcterms:created>
  <dcterms:modified xsi:type="dcterms:W3CDTF">2019-01-13T12:01:00Z</dcterms:modified>
</cp:coreProperties>
</file>